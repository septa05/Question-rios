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AA33" w14:textId="57C9AFF7" w:rsidR="00BC798F" w:rsidRDefault="009F13D6" w:rsidP="00BC798F">
      <w:pPr>
        <w:spacing w:after="40"/>
        <w:ind w:left="357"/>
        <w:jc w:val="center"/>
        <w:rPr>
          <w:ins w:id="1" w:author="Alessandra Fragoso" w:date="2024-03-03T20:05:00Z"/>
          <w:b/>
          <w:sz w:val="24"/>
          <w:szCs w:val="24"/>
        </w:rPr>
      </w:pPr>
      <w:ins w:id="2" w:author="Alessandra Fragoso" w:date="2024-03-03T19:30:00Z">
        <w:r>
          <w:rPr>
            <w:b/>
            <w:sz w:val="24"/>
            <w:szCs w:val="24"/>
          </w:rPr>
          <w:t>Descrição do modelo</w:t>
        </w:r>
      </w:ins>
      <w:del w:id="3" w:author="Alessandra Fragoso" w:date="2024-03-03T19:30:00Z">
        <w:r w:rsidR="00BC798F" w:rsidRPr="00AA4E81" w:rsidDel="00F41AB7">
          <w:rPr>
            <w:b/>
            <w:sz w:val="24"/>
            <w:szCs w:val="24"/>
          </w:rPr>
          <w:delText>Descrição do processo de mapeamento</w:delText>
        </w:r>
        <w:r w:rsidR="00BC798F" w:rsidRPr="00AA4E81" w:rsidDel="009F13D6">
          <w:rPr>
            <w:b/>
            <w:sz w:val="24"/>
            <w:szCs w:val="24"/>
          </w:rPr>
          <w:delText xml:space="preserve"> d</w:delText>
        </w:r>
        <w:r w:rsidR="00EF36EC" w:rsidRPr="00AA4E81" w:rsidDel="009F13D6">
          <w:rPr>
            <w:b/>
            <w:sz w:val="24"/>
            <w:szCs w:val="24"/>
          </w:rPr>
          <w:delText>e</w:delText>
        </w:r>
      </w:del>
      <w:r w:rsidR="00BC798F" w:rsidRPr="00AA4E81">
        <w:rPr>
          <w:b/>
          <w:sz w:val="24"/>
          <w:szCs w:val="24"/>
        </w:rPr>
        <w:t xml:space="preserve"> </w:t>
      </w:r>
      <w:r w:rsidR="002123C1" w:rsidRPr="00AA4E81">
        <w:rPr>
          <w:b/>
          <w:i/>
          <w:iCs/>
          <w:sz w:val="24"/>
          <w:szCs w:val="24"/>
        </w:rPr>
        <w:t>persona</w:t>
      </w:r>
      <w:r w:rsidR="00BC798F" w:rsidRPr="00AA4E81">
        <w:rPr>
          <w:b/>
          <w:sz w:val="24"/>
          <w:szCs w:val="24"/>
        </w:rPr>
        <w:t xml:space="preserve"> no mercado de crédito agrícola brasileiro</w:t>
      </w:r>
    </w:p>
    <w:p w14:paraId="1F2CD749" w14:textId="77777777" w:rsidR="00776CDD" w:rsidRDefault="00776CDD" w:rsidP="00BC798F">
      <w:pPr>
        <w:spacing w:after="40"/>
        <w:ind w:left="357"/>
        <w:jc w:val="center"/>
        <w:rPr>
          <w:ins w:id="4" w:author="Alessandra Fragoso" w:date="2024-03-03T20:05:00Z"/>
          <w:b/>
          <w:sz w:val="24"/>
          <w:szCs w:val="24"/>
        </w:rPr>
      </w:pPr>
    </w:p>
    <w:p w14:paraId="7F21B28F" w14:textId="05C9257C" w:rsidR="00CA65F8" w:rsidRDefault="00CA65F8" w:rsidP="00BC798F">
      <w:pPr>
        <w:spacing w:after="40"/>
        <w:ind w:left="357"/>
        <w:jc w:val="center"/>
        <w:rPr>
          <w:ins w:id="5" w:author="Alessandra Fragoso" w:date="2024-03-03T20:05:00Z"/>
          <w:b/>
          <w:sz w:val="24"/>
          <w:szCs w:val="24"/>
        </w:rPr>
      </w:pPr>
      <w:ins w:id="6" w:author="Alessandra Fragoso" w:date="2024-03-03T20:05:00Z">
        <w:r>
          <w:rPr>
            <w:b/>
            <w:sz w:val="24"/>
            <w:szCs w:val="24"/>
          </w:rPr>
          <w:t xml:space="preserve">Avanços </w:t>
        </w:r>
        <w:r w:rsidR="00776CDD">
          <w:rPr>
            <w:b/>
            <w:sz w:val="24"/>
            <w:szCs w:val="24"/>
          </w:rPr>
          <w:t xml:space="preserve">e resultados da utilização do modelo persona </w:t>
        </w:r>
        <w:r w:rsidR="00776CDD" w:rsidRPr="00AA4E81">
          <w:rPr>
            <w:b/>
            <w:sz w:val="24"/>
            <w:szCs w:val="24"/>
          </w:rPr>
          <w:t>no mercado de crédito agrícola brasileiro</w:t>
        </w:r>
      </w:ins>
    </w:p>
    <w:p w14:paraId="67A46677" w14:textId="77777777" w:rsidR="008B6E9C" w:rsidRDefault="008B6E9C" w:rsidP="00BC798F">
      <w:pPr>
        <w:spacing w:after="40"/>
        <w:ind w:left="357"/>
        <w:jc w:val="center"/>
        <w:rPr>
          <w:ins w:id="7" w:author="Alessandra Fragoso" w:date="2024-03-03T20:06:00Z"/>
          <w:b/>
          <w:sz w:val="24"/>
          <w:szCs w:val="24"/>
        </w:rPr>
      </w:pPr>
    </w:p>
    <w:p w14:paraId="39E27D08" w14:textId="5CC74A09" w:rsidR="008B6E9C" w:rsidRPr="00AA4E81" w:rsidRDefault="008B6E9C" w:rsidP="00BC798F">
      <w:pPr>
        <w:spacing w:after="40"/>
        <w:ind w:left="357"/>
        <w:jc w:val="center"/>
        <w:rPr>
          <w:b/>
          <w:sz w:val="24"/>
          <w:szCs w:val="24"/>
        </w:rPr>
      </w:pPr>
      <w:ins w:id="8" w:author="Alessandra Fragoso" w:date="2024-03-03T20:06:00Z">
        <w:r>
          <w:rPr>
            <w:b/>
            <w:sz w:val="24"/>
            <w:szCs w:val="24"/>
          </w:rPr>
          <w:t xml:space="preserve">Desafios e avanços </w:t>
        </w:r>
        <w:r w:rsidR="00484468">
          <w:rPr>
            <w:b/>
            <w:sz w:val="24"/>
            <w:szCs w:val="24"/>
          </w:rPr>
          <w:t>n</w:t>
        </w:r>
        <w:r>
          <w:rPr>
            <w:b/>
            <w:sz w:val="24"/>
            <w:szCs w:val="24"/>
          </w:rPr>
          <w:t xml:space="preserve">a utilização do modelo persona </w:t>
        </w:r>
        <w:r w:rsidRPr="00AA4E81">
          <w:rPr>
            <w:b/>
            <w:sz w:val="24"/>
            <w:szCs w:val="24"/>
          </w:rPr>
          <w:t>no mercado de crédito agrícola brasileiro</w:t>
        </w:r>
      </w:ins>
    </w:p>
    <w:p w14:paraId="450CB8AD" w14:textId="77777777" w:rsidR="001E108A" w:rsidRPr="000F4DC6" w:rsidRDefault="001E108A" w:rsidP="003F1EED">
      <w:pPr>
        <w:spacing w:line="240" w:lineRule="auto"/>
        <w:rPr>
          <w:rFonts w:eastAsia="Times New Roman"/>
          <w:sz w:val="24"/>
          <w:szCs w:val="24"/>
          <w:lang w:eastAsia="pt-BR"/>
        </w:rPr>
      </w:pPr>
    </w:p>
    <w:p w14:paraId="450CB8AF" w14:textId="061455AA" w:rsidR="00A7611A" w:rsidRPr="000F4DC6" w:rsidRDefault="00A7611A" w:rsidP="004E1ADB">
      <w:pPr>
        <w:tabs>
          <w:tab w:val="left" w:pos="6465"/>
        </w:tabs>
        <w:spacing w:line="240" w:lineRule="auto"/>
        <w:rPr>
          <w:rFonts w:eastAsia="Times New Roman"/>
          <w:sz w:val="24"/>
          <w:szCs w:val="24"/>
          <w:lang w:eastAsia="pt-BR"/>
        </w:rPr>
      </w:pPr>
    </w:p>
    <w:p w14:paraId="6467B1A6" w14:textId="121FE86B" w:rsidR="002B134C" w:rsidRPr="005C3C20" w:rsidRDefault="003368FA" w:rsidP="002B134C">
      <w:pPr>
        <w:tabs>
          <w:tab w:val="left" w:pos="6465"/>
        </w:tabs>
        <w:spacing w:line="240" w:lineRule="auto"/>
        <w:jc w:val="center"/>
        <w:rPr>
          <w:rFonts w:eastAsia="Times New Roman"/>
          <w:lang w:eastAsia="pt-BR"/>
        </w:rPr>
      </w:pPr>
      <w:r>
        <w:rPr>
          <w:rFonts w:eastAsia="Times New Roman"/>
          <w:lang w:eastAsia="pt-BR"/>
        </w:rPr>
        <w:t>Alessandra Soares Fragoso</w:t>
      </w:r>
      <w:r w:rsidR="005E3CC8">
        <w:rPr>
          <w:rFonts w:eastAsia="Times New Roman"/>
          <w:lang w:eastAsia="pt-BR"/>
        </w:rPr>
        <w:t xml:space="preserve"> </w:t>
      </w:r>
      <w:r w:rsidR="00E62405" w:rsidRPr="003E0239">
        <w:rPr>
          <w:rFonts w:eastAsia="Times New Roman"/>
          <w:vertAlign w:val="superscript"/>
          <w:lang w:eastAsia="pt-BR"/>
        </w:rPr>
        <w:t>1</w:t>
      </w:r>
      <w:r w:rsidR="00E62405">
        <w:rPr>
          <w:rFonts w:eastAsia="Times New Roman"/>
          <w:lang w:eastAsia="pt-BR"/>
        </w:rPr>
        <w:t>*</w:t>
      </w:r>
      <w:r w:rsidR="002B134C" w:rsidRPr="005C3C20">
        <w:rPr>
          <w:rFonts w:eastAsia="Times New Roman"/>
          <w:lang w:eastAsia="pt-BR"/>
        </w:rPr>
        <w:t xml:space="preserve">; </w:t>
      </w:r>
      <w:r w:rsidR="009336B6" w:rsidRPr="009336B6">
        <w:rPr>
          <w:rFonts w:eastAsia="Times New Roman"/>
          <w:lang w:eastAsia="pt-BR"/>
        </w:rPr>
        <w:t>André Silva de Carvalho</w:t>
      </w:r>
      <w:r w:rsidR="002B134C" w:rsidRPr="005C3C20">
        <w:rPr>
          <w:rFonts w:eastAsia="Times New Roman"/>
          <w:lang w:eastAsia="pt-BR"/>
        </w:rPr>
        <w:t xml:space="preserve"> </w:t>
      </w:r>
      <w:r w:rsidR="00E62405" w:rsidRPr="003E0239">
        <w:rPr>
          <w:rFonts w:eastAsia="Times New Roman"/>
          <w:vertAlign w:val="superscript"/>
          <w:lang w:eastAsia="pt-BR"/>
        </w:rPr>
        <w:t>2</w:t>
      </w:r>
    </w:p>
    <w:p w14:paraId="55270504" w14:textId="79172A95" w:rsidR="004903A7" w:rsidRPr="005C3C20" w:rsidRDefault="004903A7" w:rsidP="000F4DC6">
      <w:pPr>
        <w:tabs>
          <w:tab w:val="left" w:pos="6465"/>
        </w:tabs>
        <w:spacing w:line="240" w:lineRule="auto"/>
        <w:jc w:val="center"/>
        <w:rPr>
          <w:rFonts w:eastAsia="Times New Roman"/>
          <w:lang w:eastAsia="pt-BR"/>
        </w:rPr>
      </w:pPr>
    </w:p>
    <w:p w14:paraId="67439221" w14:textId="7BE6F1E7" w:rsidR="004903A7" w:rsidRPr="003E0239" w:rsidRDefault="00E62405" w:rsidP="003E0239">
      <w:pPr>
        <w:tabs>
          <w:tab w:val="left" w:pos="6465"/>
        </w:tabs>
        <w:spacing w:line="240" w:lineRule="auto"/>
        <w:rPr>
          <w:rFonts w:eastAsia="Times New Roman"/>
          <w:sz w:val="18"/>
          <w:szCs w:val="18"/>
          <w:lang w:eastAsia="pt-BR"/>
        </w:rPr>
      </w:pPr>
      <w:r w:rsidRPr="003E0239">
        <w:rPr>
          <w:rFonts w:eastAsia="Times New Roman"/>
          <w:sz w:val="18"/>
          <w:szCs w:val="18"/>
          <w:vertAlign w:val="superscript"/>
          <w:lang w:eastAsia="pt-BR"/>
        </w:rPr>
        <w:t xml:space="preserve">1 </w:t>
      </w:r>
      <w:r w:rsidR="004903A7" w:rsidRPr="003E0239">
        <w:rPr>
          <w:rFonts w:eastAsia="Times New Roman"/>
          <w:sz w:val="18"/>
          <w:szCs w:val="18"/>
          <w:lang w:eastAsia="pt-BR"/>
        </w:rPr>
        <w:t>Banco do Brasil S.A</w:t>
      </w:r>
      <w:r w:rsidR="000F4DC6" w:rsidRPr="003E0239">
        <w:rPr>
          <w:rFonts w:eastAsia="Times New Roman"/>
          <w:sz w:val="18"/>
          <w:szCs w:val="18"/>
          <w:lang w:eastAsia="pt-BR"/>
        </w:rPr>
        <w:t xml:space="preserve">, Diretoria de Agronegócios, </w:t>
      </w:r>
      <w:r w:rsidR="009336B6">
        <w:rPr>
          <w:rFonts w:eastAsia="Times New Roman"/>
          <w:sz w:val="18"/>
          <w:szCs w:val="18"/>
          <w:lang w:eastAsia="pt-BR"/>
        </w:rPr>
        <w:t xml:space="preserve">Assessora </w:t>
      </w:r>
      <w:r w:rsidR="00527997">
        <w:rPr>
          <w:rFonts w:eastAsia="Times New Roman"/>
          <w:sz w:val="18"/>
          <w:szCs w:val="18"/>
          <w:lang w:eastAsia="pt-BR"/>
        </w:rPr>
        <w:t>UE</w:t>
      </w:r>
      <w:r>
        <w:rPr>
          <w:rFonts w:eastAsia="Times New Roman"/>
          <w:sz w:val="18"/>
          <w:szCs w:val="18"/>
          <w:lang w:eastAsia="pt-BR"/>
        </w:rPr>
        <w:t xml:space="preserve"> </w:t>
      </w:r>
      <w:r w:rsidR="004903A7" w:rsidRPr="003E0239">
        <w:rPr>
          <w:rFonts w:eastAsia="Times New Roman"/>
          <w:sz w:val="18"/>
          <w:szCs w:val="18"/>
          <w:lang w:eastAsia="pt-BR"/>
        </w:rPr>
        <w:t xml:space="preserve">Setor de Autarquias Norte, </w:t>
      </w:r>
      <w:r w:rsidR="000F4DC6" w:rsidRPr="003E0239">
        <w:rPr>
          <w:rFonts w:eastAsia="Times New Roman"/>
          <w:sz w:val="18"/>
          <w:szCs w:val="18"/>
          <w:lang w:eastAsia="pt-BR"/>
        </w:rPr>
        <w:t>Edifício</w:t>
      </w:r>
      <w:r w:rsidR="004903A7" w:rsidRPr="003E0239">
        <w:rPr>
          <w:rFonts w:eastAsia="Times New Roman"/>
          <w:sz w:val="18"/>
          <w:szCs w:val="18"/>
          <w:lang w:eastAsia="pt-BR"/>
        </w:rPr>
        <w:t xml:space="preserve"> Sede Banco do Brasil, Asa Norte, CEP </w:t>
      </w:r>
      <w:r w:rsidR="002E79CE">
        <w:rPr>
          <w:rFonts w:eastAsia="Times New Roman"/>
          <w:sz w:val="18"/>
          <w:szCs w:val="18"/>
          <w:lang w:eastAsia="pt-BR"/>
        </w:rPr>
        <w:t>71539-935</w:t>
      </w:r>
      <w:r w:rsidRPr="000121B8">
        <w:rPr>
          <w:color w:val="000000"/>
          <w:sz w:val="18"/>
          <w:szCs w:val="18"/>
        </w:rPr>
        <w:t>   </w:t>
      </w:r>
      <w:r w:rsidR="004903A7" w:rsidRPr="003E0239">
        <w:rPr>
          <w:rFonts w:eastAsia="Times New Roman"/>
          <w:sz w:val="18"/>
          <w:szCs w:val="18"/>
          <w:lang w:eastAsia="pt-BR"/>
        </w:rPr>
        <w:t>Brasília, Distrito Federal</w:t>
      </w:r>
      <w:r w:rsidR="00EF134C">
        <w:rPr>
          <w:rFonts w:eastAsia="Times New Roman"/>
          <w:sz w:val="18"/>
          <w:szCs w:val="18"/>
          <w:lang w:eastAsia="pt-BR"/>
        </w:rPr>
        <w:t xml:space="preserve"> - </w:t>
      </w:r>
      <w:r w:rsidR="004903A7" w:rsidRPr="003E0239">
        <w:rPr>
          <w:rFonts w:eastAsia="Times New Roman"/>
          <w:sz w:val="18"/>
          <w:szCs w:val="18"/>
          <w:lang w:eastAsia="pt-BR"/>
        </w:rPr>
        <w:t>Brasil</w:t>
      </w:r>
    </w:p>
    <w:p w14:paraId="4A93615B" w14:textId="2B7EDC74" w:rsidR="00AA3791" w:rsidRDefault="00E62405" w:rsidP="003E0239">
      <w:pPr>
        <w:tabs>
          <w:tab w:val="left" w:pos="6465"/>
        </w:tabs>
        <w:spacing w:line="240" w:lineRule="auto"/>
        <w:rPr>
          <w:rFonts w:eastAsia="Times New Roman"/>
          <w:sz w:val="18"/>
          <w:szCs w:val="18"/>
          <w:lang w:eastAsia="pt-BR"/>
        </w:rPr>
      </w:pPr>
      <w:r w:rsidRPr="003E0239">
        <w:rPr>
          <w:rFonts w:eastAsia="Times New Roman"/>
          <w:sz w:val="18"/>
          <w:szCs w:val="18"/>
          <w:vertAlign w:val="superscript"/>
          <w:lang w:eastAsia="pt-BR"/>
        </w:rPr>
        <w:t xml:space="preserve">2 </w:t>
      </w:r>
      <w:r w:rsidR="002E76E0" w:rsidRPr="002E76E0">
        <w:rPr>
          <w:rFonts w:eastAsia="Times New Roman"/>
          <w:sz w:val="18"/>
          <w:szCs w:val="18"/>
          <w:lang w:eastAsia="pt-BR"/>
        </w:rPr>
        <w:t>Fundação Educacional Inaciana Padre Saboia de Medeiros, Centro Universitário FEI</w:t>
      </w:r>
      <w:r w:rsidRPr="003E0239">
        <w:rPr>
          <w:rFonts w:eastAsia="Times New Roman"/>
          <w:sz w:val="18"/>
          <w:szCs w:val="18"/>
          <w:lang w:eastAsia="pt-BR"/>
        </w:rPr>
        <w:t xml:space="preserve">. </w:t>
      </w:r>
      <w:r w:rsidR="00AA3791">
        <w:rPr>
          <w:rFonts w:eastAsia="Times New Roman"/>
          <w:sz w:val="18"/>
          <w:szCs w:val="18"/>
          <w:lang w:eastAsia="pt-BR"/>
        </w:rPr>
        <w:t>Professor</w:t>
      </w:r>
      <w:r w:rsidRPr="003E0239">
        <w:rPr>
          <w:rFonts w:eastAsia="Times New Roman"/>
          <w:sz w:val="18"/>
          <w:szCs w:val="18"/>
          <w:lang w:eastAsia="pt-BR"/>
        </w:rPr>
        <w:t xml:space="preserve">. Rua </w:t>
      </w:r>
      <w:r w:rsidR="00AA3791" w:rsidRPr="00AA3791">
        <w:rPr>
          <w:rFonts w:eastAsia="Times New Roman"/>
          <w:sz w:val="18"/>
          <w:szCs w:val="18"/>
          <w:lang w:eastAsia="pt-BR"/>
        </w:rPr>
        <w:t>Tamandaré - lado par, Liberdade, CEP: 01525000 - São Paulo, SP</w:t>
      </w:r>
      <w:r w:rsidR="00EF134C">
        <w:rPr>
          <w:rFonts w:eastAsia="Times New Roman"/>
          <w:sz w:val="18"/>
          <w:szCs w:val="18"/>
          <w:lang w:eastAsia="pt-BR"/>
        </w:rPr>
        <w:t xml:space="preserve"> - </w:t>
      </w:r>
      <w:r w:rsidR="00AA3791" w:rsidRPr="00AA3791">
        <w:rPr>
          <w:rFonts w:eastAsia="Times New Roman"/>
          <w:sz w:val="18"/>
          <w:szCs w:val="18"/>
          <w:lang w:eastAsia="pt-BR"/>
        </w:rPr>
        <w:t>Brasil</w:t>
      </w:r>
    </w:p>
    <w:p w14:paraId="18FB8333" w14:textId="747BC076" w:rsidR="00E62405" w:rsidRPr="003E0239" w:rsidRDefault="00E62405" w:rsidP="003E0239">
      <w:pPr>
        <w:tabs>
          <w:tab w:val="left" w:pos="6465"/>
        </w:tabs>
        <w:spacing w:line="240" w:lineRule="auto"/>
        <w:rPr>
          <w:rFonts w:eastAsia="Times New Roman"/>
          <w:sz w:val="18"/>
          <w:szCs w:val="18"/>
          <w:lang w:eastAsia="pt-BR"/>
        </w:rPr>
      </w:pPr>
      <w:r w:rsidRPr="003E0239">
        <w:rPr>
          <w:rFonts w:eastAsia="Times New Roman"/>
          <w:sz w:val="18"/>
          <w:szCs w:val="18"/>
          <w:lang w:eastAsia="pt-BR"/>
        </w:rPr>
        <w:t xml:space="preserve">* autor correspondente: </w:t>
      </w:r>
      <w:r w:rsidR="00527997">
        <w:rPr>
          <w:rFonts w:eastAsia="Times New Roman"/>
          <w:sz w:val="18"/>
          <w:szCs w:val="18"/>
          <w:lang w:eastAsia="pt-BR"/>
        </w:rPr>
        <w:t>alefaec2007</w:t>
      </w:r>
      <w:r w:rsidR="00B60B6C">
        <w:rPr>
          <w:rFonts w:eastAsia="Times New Roman"/>
          <w:sz w:val="18"/>
          <w:szCs w:val="18"/>
          <w:lang w:eastAsia="pt-BR"/>
        </w:rPr>
        <w:t>@yahoo.com.br</w:t>
      </w:r>
    </w:p>
    <w:p w14:paraId="60681360" w14:textId="77777777" w:rsidR="004903A7" w:rsidRDefault="004903A7" w:rsidP="004E1ADB">
      <w:pPr>
        <w:tabs>
          <w:tab w:val="left" w:pos="6465"/>
        </w:tabs>
        <w:spacing w:line="240" w:lineRule="auto"/>
        <w:rPr>
          <w:rFonts w:eastAsia="Times New Roman"/>
          <w:lang w:eastAsia="pt-BR"/>
        </w:rPr>
      </w:pPr>
    </w:p>
    <w:p w14:paraId="2E6C592A" w14:textId="77777777" w:rsidR="00165E17" w:rsidRDefault="00165E17" w:rsidP="004E1ADB">
      <w:pPr>
        <w:tabs>
          <w:tab w:val="left" w:pos="6465"/>
        </w:tabs>
        <w:spacing w:line="240" w:lineRule="auto"/>
        <w:rPr>
          <w:rFonts w:eastAsia="Times New Roman"/>
          <w:lang w:eastAsia="pt-BR"/>
        </w:rPr>
      </w:pPr>
    </w:p>
    <w:p w14:paraId="1DA38147" w14:textId="77777777" w:rsidR="00165E17" w:rsidRDefault="00165E17" w:rsidP="004E1ADB">
      <w:pPr>
        <w:tabs>
          <w:tab w:val="left" w:pos="6465"/>
        </w:tabs>
        <w:spacing w:line="240" w:lineRule="auto"/>
        <w:rPr>
          <w:rFonts w:eastAsia="Times New Roman"/>
          <w:lang w:eastAsia="pt-BR"/>
        </w:rPr>
      </w:pPr>
    </w:p>
    <w:p w14:paraId="260D363D" w14:textId="77777777" w:rsidR="00165E17" w:rsidRDefault="00165E17" w:rsidP="004E1ADB">
      <w:pPr>
        <w:tabs>
          <w:tab w:val="left" w:pos="6465"/>
        </w:tabs>
        <w:spacing w:line="240" w:lineRule="auto"/>
        <w:rPr>
          <w:rFonts w:eastAsia="Times New Roman"/>
          <w:lang w:eastAsia="pt-BR"/>
        </w:rPr>
      </w:pPr>
    </w:p>
    <w:p w14:paraId="1CF0AC3B" w14:textId="77777777" w:rsidR="00165E17" w:rsidRDefault="00165E17" w:rsidP="004E1ADB">
      <w:pPr>
        <w:tabs>
          <w:tab w:val="left" w:pos="6465"/>
        </w:tabs>
        <w:spacing w:line="240" w:lineRule="auto"/>
        <w:rPr>
          <w:rFonts w:eastAsia="Times New Roman"/>
          <w:lang w:eastAsia="pt-BR"/>
        </w:rPr>
      </w:pPr>
    </w:p>
    <w:p w14:paraId="643D7E9A" w14:textId="77777777" w:rsidR="00165E17" w:rsidRDefault="00165E17" w:rsidP="004E1ADB">
      <w:pPr>
        <w:tabs>
          <w:tab w:val="left" w:pos="6465"/>
        </w:tabs>
        <w:spacing w:line="240" w:lineRule="auto"/>
        <w:rPr>
          <w:rFonts w:eastAsia="Times New Roman"/>
          <w:lang w:eastAsia="pt-BR"/>
        </w:rPr>
      </w:pPr>
    </w:p>
    <w:p w14:paraId="6C9C4AAF" w14:textId="77777777" w:rsidR="00165E17" w:rsidRDefault="00165E17" w:rsidP="004E1ADB">
      <w:pPr>
        <w:tabs>
          <w:tab w:val="left" w:pos="6465"/>
        </w:tabs>
        <w:spacing w:line="240" w:lineRule="auto"/>
        <w:rPr>
          <w:rFonts w:eastAsia="Times New Roman"/>
          <w:lang w:eastAsia="pt-BR"/>
        </w:rPr>
      </w:pPr>
    </w:p>
    <w:p w14:paraId="27F3CD2A" w14:textId="77777777" w:rsidR="00165E17" w:rsidRDefault="00165E17" w:rsidP="004E1ADB">
      <w:pPr>
        <w:tabs>
          <w:tab w:val="left" w:pos="6465"/>
        </w:tabs>
        <w:spacing w:line="240" w:lineRule="auto"/>
        <w:rPr>
          <w:rFonts w:eastAsia="Times New Roman"/>
          <w:lang w:eastAsia="pt-BR"/>
        </w:rPr>
      </w:pPr>
    </w:p>
    <w:p w14:paraId="17875F6C" w14:textId="77777777" w:rsidR="00165E17" w:rsidRDefault="00165E17" w:rsidP="004E1ADB">
      <w:pPr>
        <w:tabs>
          <w:tab w:val="left" w:pos="6465"/>
        </w:tabs>
        <w:spacing w:line="240" w:lineRule="auto"/>
        <w:rPr>
          <w:rFonts w:eastAsia="Times New Roman"/>
          <w:lang w:eastAsia="pt-BR"/>
        </w:rPr>
      </w:pPr>
    </w:p>
    <w:p w14:paraId="0AAFDC82" w14:textId="77777777" w:rsidR="00165E17" w:rsidRDefault="00165E17" w:rsidP="004E1ADB">
      <w:pPr>
        <w:tabs>
          <w:tab w:val="left" w:pos="6465"/>
        </w:tabs>
        <w:spacing w:line="240" w:lineRule="auto"/>
        <w:rPr>
          <w:rFonts w:eastAsia="Times New Roman"/>
          <w:lang w:eastAsia="pt-BR"/>
        </w:rPr>
      </w:pPr>
    </w:p>
    <w:p w14:paraId="18ED2B6C" w14:textId="77777777" w:rsidR="00165E17" w:rsidRDefault="00165E17" w:rsidP="004E1ADB">
      <w:pPr>
        <w:tabs>
          <w:tab w:val="left" w:pos="6465"/>
        </w:tabs>
        <w:spacing w:line="240" w:lineRule="auto"/>
        <w:rPr>
          <w:rFonts w:eastAsia="Times New Roman"/>
          <w:lang w:eastAsia="pt-BR"/>
        </w:rPr>
      </w:pPr>
    </w:p>
    <w:p w14:paraId="7DA69A9B" w14:textId="77777777" w:rsidR="00165E17" w:rsidRDefault="00165E17" w:rsidP="004E1ADB">
      <w:pPr>
        <w:tabs>
          <w:tab w:val="left" w:pos="6465"/>
        </w:tabs>
        <w:spacing w:line="240" w:lineRule="auto"/>
        <w:rPr>
          <w:rFonts w:eastAsia="Times New Roman"/>
          <w:lang w:eastAsia="pt-BR"/>
        </w:rPr>
      </w:pPr>
    </w:p>
    <w:p w14:paraId="6460DB07" w14:textId="77777777" w:rsidR="00165E17" w:rsidRDefault="00165E17" w:rsidP="004E1ADB">
      <w:pPr>
        <w:tabs>
          <w:tab w:val="left" w:pos="6465"/>
        </w:tabs>
        <w:spacing w:line="240" w:lineRule="auto"/>
        <w:rPr>
          <w:rFonts w:eastAsia="Times New Roman"/>
          <w:lang w:eastAsia="pt-BR"/>
        </w:rPr>
      </w:pPr>
    </w:p>
    <w:p w14:paraId="3A6DCF94" w14:textId="77777777" w:rsidR="00165E17" w:rsidRDefault="00165E17" w:rsidP="004E1ADB">
      <w:pPr>
        <w:tabs>
          <w:tab w:val="left" w:pos="6465"/>
        </w:tabs>
        <w:spacing w:line="240" w:lineRule="auto"/>
        <w:rPr>
          <w:rFonts w:eastAsia="Times New Roman"/>
          <w:lang w:eastAsia="pt-BR"/>
        </w:rPr>
      </w:pPr>
    </w:p>
    <w:p w14:paraId="0C45A5BE" w14:textId="77777777" w:rsidR="00165E17" w:rsidRDefault="00165E17" w:rsidP="004E1ADB">
      <w:pPr>
        <w:tabs>
          <w:tab w:val="left" w:pos="6465"/>
        </w:tabs>
        <w:spacing w:line="240" w:lineRule="auto"/>
        <w:rPr>
          <w:rFonts w:eastAsia="Times New Roman"/>
          <w:lang w:eastAsia="pt-BR"/>
        </w:rPr>
      </w:pPr>
    </w:p>
    <w:p w14:paraId="409AAC76" w14:textId="77777777" w:rsidR="00165E17" w:rsidRDefault="00165E17" w:rsidP="004E1ADB">
      <w:pPr>
        <w:tabs>
          <w:tab w:val="left" w:pos="6465"/>
        </w:tabs>
        <w:spacing w:line="240" w:lineRule="auto"/>
        <w:rPr>
          <w:rFonts w:eastAsia="Times New Roman"/>
          <w:lang w:eastAsia="pt-BR"/>
        </w:rPr>
      </w:pPr>
    </w:p>
    <w:p w14:paraId="3CAB5C1D" w14:textId="77777777" w:rsidR="00165E17" w:rsidRDefault="00165E17" w:rsidP="004E1ADB">
      <w:pPr>
        <w:tabs>
          <w:tab w:val="left" w:pos="6465"/>
        </w:tabs>
        <w:spacing w:line="240" w:lineRule="auto"/>
        <w:rPr>
          <w:rFonts w:eastAsia="Times New Roman"/>
          <w:lang w:eastAsia="pt-BR"/>
        </w:rPr>
      </w:pPr>
    </w:p>
    <w:p w14:paraId="48B349BC" w14:textId="77777777" w:rsidR="00165E17" w:rsidRDefault="00165E17" w:rsidP="004E1ADB">
      <w:pPr>
        <w:tabs>
          <w:tab w:val="left" w:pos="6465"/>
        </w:tabs>
        <w:spacing w:line="240" w:lineRule="auto"/>
        <w:rPr>
          <w:rFonts w:eastAsia="Times New Roman"/>
          <w:lang w:eastAsia="pt-BR"/>
        </w:rPr>
      </w:pPr>
    </w:p>
    <w:p w14:paraId="78A90DD5" w14:textId="77777777" w:rsidR="00165E17" w:rsidRDefault="00165E17" w:rsidP="004E1ADB">
      <w:pPr>
        <w:tabs>
          <w:tab w:val="left" w:pos="6465"/>
        </w:tabs>
        <w:spacing w:line="240" w:lineRule="auto"/>
        <w:rPr>
          <w:rFonts w:eastAsia="Times New Roman"/>
          <w:lang w:eastAsia="pt-BR"/>
        </w:rPr>
      </w:pPr>
    </w:p>
    <w:p w14:paraId="61F00DCA" w14:textId="77777777" w:rsidR="00165E17" w:rsidRDefault="00165E17" w:rsidP="004E1ADB">
      <w:pPr>
        <w:tabs>
          <w:tab w:val="left" w:pos="6465"/>
        </w:tabs>
        <w:spacing w:line="240" w:lineRule="auto"/>
        <w:rPr>
          <w:rFonts w:eastAsia="Times New Roman"/>
          <w:lang w:eastAsia="pt-BR"/>
        </w:rPr>
      </w:pPr>
    </w:p>
    <w:p w14:paraId="3686052D" w14:textId="77777777" w:rsidR="00165E17" w:rsidRDefault="00165E17" w:rsidP="004E1ADB">
      <w:pPr>
        <w:tabs>
          <w:tab w:val="left" w:pos="6465"/>
        </w:tabs>
        <w:spacing w:line="240" w:lineRule="auto"/>
        <w:rPr>
          <w:rFonts w:eastAsia="Times New Roman"/>
          <w:lang w:eastAsia="pt-BR"/>
        </w:rPr>
      </w:pPr>
    </w:p>
    <w:p w14:paraId="546856B9" w14:textId="77777777" w:rsidR="00165E17" w:rsidRDefault="00165E17" w:rsidP="004E1ADB">
      <w:pPr>
        <w:tabs>
          <w:tab w:val="left" w:pos="6465"/>
        </w:tabs>
        <w:spacing w:line="240" w:lineRule="auto"/>
        <w:rPr>
          <w:rFonts w:eastAsia="Times New Roman"/>
          <w:lang w:eastAsia="pt-BR"/>
        </w:rPr>
      </w:pPr>
    </w:p>
    <w:p w14:paraId="76C2629F" w14:textId="77777777" w:rsidR="00165E17" w:rsidRDefault="00165E17" w:rsidP="004E1ADB">
      <w:pPr>
        <w:tabs>
          <w:tab w:val="left" w:pos="6465"/>
        </w:tabs>
        <w:spacing w:line="240" w:lineRule="auto"/>
        <w:rPr>
          <w:rFonts w:eastAsia="Times New Roman"/>
          <w:lang w:eastAsia="pt-BR"/>
        </w:rPr>
      </w:pPr>
    </w:p>
    <w:p w14:paraId="4DE60E2A" w14:textId="77777777" w:rsidR="00165E17" w:rsidRPr="005C3C20" w:rsidRDefault="00165E17" w:rsidP="004E1ADB">
      <w:pPr>
        <w:tabs>
          <w:tab w:val="left" w:pos="6465"/>
        </w:tabs>
        <w:spacing w:line="240" w:lineRule="auto"/>
        <w:rPr>
          <w:rFonts w:eastAsia="Times New Roman"/>
          <w:lang w:eastAsia="pt-BR"/>
        </w:rPr>
      </w:pPr>
    </w:p>
    <w:p w14:paraId="2C0F9E22" w14:textId="77777777" w:rsidR="00165E17" w:rsidRDefault="00165E17" w:rsidP="00165E17">
      <w:pPr>
        <w:spacing w:line="240" w:lineRule="auto"/>
        <w:jc w:val="center"/>
        <w:rPr>
          <w:rFonts w:eastAsia="Times New Roman"/>
          <w:b/>
          <w:bCs/>
          <w:sz w:val="24"/>
          <w:szCs w:val="24"/>
          <w:lang w:eastAsia="pt-BR"/>
        </w:rPr>
      </w:pPr>
    </w:p>
    <w:p w14:paraId="1826F2C0" w14:textId="77777777" w:rsidR="00165E17" w:rsidRDefault="00165E17" w:rsidP="00165E17">
      <w:pPr>
        <w:spacing w:line="240" w:lineRule="auto"/>
        <w:jc w:val="center"/>
        <w:rPr>
          <w:rFonts w:eastAsia="Times New Roman"/>
          <w:b/>
          <w:bCs/>
          <w:sz w:val="24"/>
          <w:szCs w:val="24"/>
          <w:lang w:eastAsia="pt-BR"/>
        </w:rPr>
      </w:pPr>
    </w:p>
    <w:p w14:paraId="65E1BF2C" w14:textId="77777777" w:rsidR="00165E17" w:rsidRDefault="00165E17" w:rsidP="00165E17">
      <w:pPr>
        <w:spacing w:line="240" w:lineRule="auto"/>
        <w:jc w:val="center"/>
        <w:rPr>
          <w:rFonts w:eastAsia="Times New Roman"/>
          <w:b/>
          <w:bCs/>
          <w:sz w:val="24"/>
          <w:szCs w:val="24"/>
          <w:lang w:eastAsia="pt-BR"/>
        </w:rPr>
      </w:pPr>
    </w:p>
    <w:p w14:paraId="00245339" w14:textId="77777777" w:rsidR="00165E17" w:rsidRDefault="00165E17" w:rsidP="00165E17">
      <w:pPr>
        <w:spacing w:line="240" w:lineRule="auto"/>
        <w:jc w:val="center"/>
        <w:rPr>
          <w:rFonts w:eastAsia="Times New Roman"/>
          <w:b/>
          <w:bCs/>
          <w:sz w:val="24"/>
          <w:szCs w:val="24"/>
          <w:lang w:eastAsia="pt-BR"/>
        </w:rPr>
      </w:pPr>
    </w:p>
    <w:p w14:paraId="70DA6FA1" w14:textId="77777777" w:rsidR="00165E17" w:rsidRDefault="00165E17" w:rsidP="00165E17">
      <w:pPr>
        <w:spacing w:line="240" w:lineRule="auto"/>
        <w:jc w:val="center"/>
        <w:rPr>
          <w:rFonts w:eastAsia="Times New Roman"/>
          <w:b/>
          <w:bCs/>
          <w:sz w:val="24"/>
          <w:szCs w:val="24"/>
          <w:lang w:eastAsia="pt-BR"/>
        </w:rPr>
      </w:pPr>
    </w:p>
    <w:p w14:paraId="280363A1" w14:textId="77777777" w:rsidR="00165E17" w:rsidRDefault="00165E17" w:rsidP="00165E17">
      <w:pPr>
        <w:spacing w:line="240" w:lineRule="auto"/>
        <w:jc w:val="center"/>
        <w:rPr>
          <w:rFonts w:eastAsia="Times New Roman"/>
          <w:b/>
          <w:bCs/>
          <w:sz w:val="24"/>
          <w:szCs w:val="24"/>
          <w:lang w:eastAsia="pt-BR"/>
        </w:rPr>
      </w:pPr>
    </w:p>
    <w:p w14:paraId="37B54B1E" w14:textId="77777777" w:rsidR="00165E17" w:rsidRDefault="00165E17" w:rsidP="00165E17">
      <w:pPr>
        <w:spacing w:line="240" w:lineRule="auto"/>
        <w:jc w:val="center"/>
        <w:rPr>
          <w:rFonts w:eastAsia="Times New Roman"/>
          <w:b/>
          <w:bCs/>
          <w:sz w:val="24"/>
          <w:szCs w:val="24"/>
          <w:lang w:eastAsia="pt-BR"/>
        </w:rPr>
      </w:pPr>
    </w:p>
    <w:p w14:paraId="0CFDEDB1" w14:textId="77777777" w:rsidR="00165E17" w:rsidRDefault="00165E17" w:rsidP="00165E17">
      <w:pPr>
        <w:spacing w:line="240" w:lineRule="auto"/>
        <w:jc w:val="center"/>
        <w:rPr>
          <w:rFonts w:eastAsia="Times New Roman"/>
          <w:b/>
          <w:bCs/>
          <w:sz w:val="24"/>
          <w:szCs w:val="24"/>
          <w:lang w:eastAsia="pt-BR"/>
        </w:rPr>
      </w:pPr>
    </w:p>
    <w:p w14:paraId="48B713C9" w14:textId="77777777" w:rsidR="00165E17" w:rsidRDefault="00165E17" w:rsidP="00165E17">
      <w:pPr>
        <w:spacing w:line="240" w:lineRule="auto"/>
        <w:jc w:val="center"/>
        <w:rPr>
          <w:rFonts w:eastAsia="Times New Roman"/>
          <w:b/>
          <w:bCs/>
          <w:sz w:val="24"/>
          <w:szCs w:val="24"/>
          <w:lang w:eastAsia="pt-BR"/>
        </w:rPr>
      </w:pPr>
    </w:p>
    <w:p w14:paraId="4759385D" w14:textId="77777777" w:rsidR="00165E17" w:rsidRDefault="00165E17" w:rsidP="00165E17">
      <w:pPr>
        <w:spacing w:line="240" w:lineRule="auto"/>
        <w:jc w:val="center"/>
        <w:rPr>
          <w:rFonts w:eastAsia="Times New Roman"/>
          <w:b/>
          <w:bCs/>
          <w:sz w:val="24"/>
          <w:szCs w:val="24"/>
          <w:lang w:eastAsia="pt-BR"/>
        </w:rPr>
      </w:pPr>
    </w:p>
    <w:p w14:paraId="17BEF873" w14:textId="77777777" w:rsidR="00165E17" w:rsidRDefault="00165E17" w:rsidP="00165E17">
      <w:pPr>
        <w:spacing w:line="240" w:lineRule="auto"/>
        <w:jc w:val="center"/>
        <w:rPr>
          <w:rFonts w:eastAsia="Times New Roman"/>
          <w:b/>
          <w:bCs/>
          <w:sz w:val="24"/>
          <w:szCs w:val="24"/>
          <w:lang w:eastAsia="pt-BR"/>
        </w:rPr>
      </w:pPr>
    </w:p>
    <w:p w14:paraId="1064FB32" w14:textId="77777777" w:rsidR="00165E17" w:rsidRDefault="00165E17" w:rsidP="00165E17">
      <w:pPr>
        <w:spacing w:line="240" w:lineRule="auto"/>
        <w:jc w:val="center"/>
        <w:rPr>
          <w:rFonts w:eastAsia="Times New Roman"/>
          <w:b/>
          <w:bCs/>
          <w:sz w:val="24"/>
          <w:szCs w:val="24"/>
          <w:lang w:eastAsia="pt-BR"/>
        </w:rPr>
      </w:pPr>
    </w:p>
    <w:p w14:paraId="20DAF674" w14:textId="77777777" w:rsidR="00165E17" w:rsidRDefault="00165E17" w:rsidP="00165E17">
      <w:pPr>
        <w:spacing w:line="240" w:lineRule="auto"/>
        <w:jc w:val="center"/>
        <w:rPr>
          <w:rFonts w:eastAsia="Times New Roman"/>
          <w:b/>
          <w:bCs/>
          <w:sz w:val="24"/>
          <w:szCs w:val="24"/>
          <w:lang w:eastAsia="pt-BR"/>
        </w:rPr>
      </w:pPr>
    </w:p>
    <w:p w14:paraId="6B4E93D5" w14:textId="77777777" w:rsidR="00165E17" w:rsidRDefault="00165E17" w:rsidP="00165E17">
      <w:pPr>
        <w:spacing w:line="240" w:lineRule="auto"/>
        <w:jc w:val="center"/>
        <w:rPr>
          <w:rFonts w:eastAsia="Times New Roman"/>
          <w:b/>
          <w:bCs/>
          <w:sz w:val="24"/>
          <w:szCs w:val="24"/>
          <w:lang w:eastAsia="pt-BR"/>
        </w:rPr>
      </w:pPr>
    </w:p>
    <w:p w14:paraId="14A61A6E" w14:textId="77777777" w:rsidR="00165E17" w:rsidRDefault="00165E17" w:rsidP="00165E17">
      <w:pPr>
        <w:spacing w:line="240" w:lineRule="auto"/>
        <w:jc w:val="center"/>
        <w:rPr>
          <w:rFonts w:eastAsia="Times New Roman"/>
          <w:b/>
          <w:bCs/>
          <w:sz w:val="24"/>
          <w:szCs w:val="24"/>
          <w:lang w:eastAsia="pt-BR"/>
        </w:rPr>
      </w:pPr>
    </w:p>
    <w:p w14:paraId="079BB3DF" w14:textId="77777777" w:rsidR="00165E17" w:rsidRDefault="00165E17" w:rsidP="00165E17">
      <w:pPr>
        <w:spacing w:line="240" w:lineRule="auto"/>
        <w:jc w:val="center"/>
        <w:rPr>
          <w:rFonts w:eastAsia="Times New Roman"/>
          <w:b/>
          <w:bCs/>
          <w:sz w:val="24"/>
          <w:szCs w:val="24"/>
          <w:lang w:eastAsia="pt-BR"/>
        </w:rPr>
      </w:pPr>
    </w:p>
    <w:p w14:paraId="4D3C5843" w14:textId="77777777" w:rsidR="00165E17" w:rsidRDefault="00165E17" w:rsidP="00165E17">
      <w:pPr>
        <w:spacing w:line="240" w:lineRule="auto"/>
        <w:jc w:val="center"/>
        <w:rPr>
          <w:rFonts w:eastAsia="Times New Roman"/>
          <w:b/>
          <w:bCs/>
          <w:sz w:val="24"/>
          <w:szCs w:val="24"/>
          <w:lang w:eastAsia="pt-BR"/>
        </w:rPr>
      </w:pPr>
    </w:p>
    <w:p w14:paraId="404E873B" w14:textId="45549922" w:rsidR="009F1EB7" w:rsidRPr="00DF11AF" w:rsidRDefault="009F1EB7" w:rsidP="009F1EB7">
      <w:pPr>
        <w:spacing w:after="40"/>
        <w:ind w:left="357"/>
        <w:jc w:val="center"/>
        <w:rPr>
          <w:b/>
          <w:sz w:val="24"/>
          <w:szCs w:val="24"/>
        </w:rPr>
      </w:pPr>
      <w:r w:rsidRPr="00DF11AF">
        <w:rPr>
          <w:b/>
          <w:sz w:val="24"/>
          <w:szCs w:val="24"/>
        </w:rPr>
        <w:t>Descrição</w:t>
      </w:r>
      <w:del w:id="9" w:author="Alessandra Fragoso" w:date="2024-03-03T19:29:00Z">
        <w:r w:rsidRPr="00DF11AF" w:rsidDel="00645C25">
          <w:rPr>
            <w:b/>
            <w:sz w:val="24"/>
            <w:szCs w:val="24"/>
          </w:rPr>
          <w:delText xml:space="preserve"> </w:delText>
        </w:r>
      </w:del>
      <w:del w:id="10" w:author="Alessandra Fragoso" w:date="2024-03-03T19:28:00Z">
        <w:r w:rsidRPr="00DF11AF" w:rsidDel="00645C25">
          <w:rPr>
            <w:b/>
            <w:sz w:val="24"/>
            <w:szCs w:val="24"/>
          </w:rPr>
          <w:delText>do process</w:delText>
        </w:r>
        <w:r w:rsidRPr="00DF11AF" w:rsidDel="00707861">
          <w:rPr>
            <w:b/>
            <w:sz w:val="24"/>
            <w:szCs w:val="24"/>
          </w:rPr>
          <w:delText>o de mapeamento</w:delText>
        </w:r>
      </w:del>
      <w:r w:rsidRPr="00DF11AF">
        <w:rPr>
          <w:b/>
          <w:sz w:val="24"/>
          <w:szCs w:val="24"/>
        </w:rPr>
        <w:t xml:space="preserve"> d</w:t>
      </w:r>
      <w:ins w:id="11" w:author="Alessandra Fragoso" w:date="2024-03-03T19:29:00Z">
        <w:r w:rsidR="00645C25">
          <w:rPr>
            <w:b/>
            <w:sz w:val="24"/>
            <w:szCs w:val="24"/>
          </w:rPr>
          <w:t>o modelo</w:t>
        </w:r>
      </w:ins>
      <w:del w:id="12" w:author="Alessandra Fragoso" w:date="2024-03-03T19:29:00Z">
        <w:r w:rsidRPr="00DF11AF" w:rsidDel="00645C25">
          <w:rPr>
            <w:b/>
            <w:sz w:val="24"/>
            <w:szCs w:val="24"/>
          </w:rPr>
          <w:delText>e</w:delText>
        </w:r>
      </w:del>
      <w:r w:rsidRPr="00DF11AF">
        <w:rPr>
          <w:b/>
          <w:sz w:val="24"/>
          <w:szCs w:val="24"/>
        </w:rPr>
        <w:t xml:space="preserve"> </w:t>
      </w:r>
      <w:r w:rsidRPr="00DF11AF">
        <w:rPr>
          <w:b/>
          <w:i/>
          <w:iCs/>
          <w:sz w:val="24"/>
          <w:szCs w:val="24"/>
        </w:rPr>
        <w:t>persona</w:t>
      </w:r>
      <w:r w:rsidRPr="00DF11AF">
        <w:rPr>
          <w:b/>
          <w:sz w:val="24"/>
          <w:szCs w:val="24"/>
        </w:rPr>
        <w:t xml:space="preserve"> no mercado de crédito agrícola brasileiro</w:t>
      </w:r>
    </w:p>
    <w:p w14:paraId="450CB8B2" w14:textId="77777777" w:rsidR="00706669" w:rsidRDefault="00706669" w:rsidP="00721A84">
      <w:pPr>
        <w:spacing w:line="240" w:lineRule="auto"/>
        <w:rPr>
          <w:sz w:val="24"/>
          <w:szCs w:val="24"/>
        </w:rPr>
      </w:pPr>
    </w:p>
    <w:p w14:paraId="091F8DFC" w14:textId="77777777" w:rsidR="00587EE4" w:rsidRPr="001C7E87" w:rsidRDefault="00587EE4" w:rsidP="00361771">
      <w:pPr>
        <w:spacing w:line="240" w:lineRule="auto"/>
        <w:rPr>
          <w:b/>
          <w:bCs/>
        </w:rPr>
      </w:pPr>
      <w:r w:rsidRPr="001C7E87">
        <w:rPr>
          <w:b/>
          <w:bCs/>
        </w:rPr>
        <w:t>Resumo</w:t>
      </w:r>
    </w:p>
    <w:p w14:paraId="1F71FF9B" w14:textId="031918AF" w:rsidR="00E21192" w:rsidRDefault="001C7E87" w:rsidP="0028669D">
      <w:pPr>
        <w:spacing w:line="240" w:lineRule="auto"/>
        <w:ind w:right="-2"/>
        <w:rPr>
          <w:bCs/>
          <w:color w:val="FF0000"/>
        </w:rPr>
      </w:pPr>
      <w:r w:rsidRPr="00D41E25">
        <w:rPr>
          <w:b/>
        </w:rPr>
        <w:t>Palavras-chave</w:t>
      </w:r>
      <w:r w:rsidRPr="00D41E25">
        <w:rPr>
          <w:bCs/>
        </w:rPr>
        <w:t>:</w:t>
      </w:r>
    </w:p>
    <w:p w14:paraId="320311DF" w14:textId="6F885161" w:rsidR="00C43C8F" w:rsidRPr="00E7365E" w:rsidRDefault="00E21192" w:rsidP="00E7365E">
      <w:pPr>
        <w:rPr>
          <w:bCs/>
          <w:color w:val="FF0000"/>
        </w:rPr>
      </w:pPr>
      <w:r>
        <w:rPr>
          <w:bCs/>
          <w:color w:val="FF0000"/>
        </w:rPr>
        <w:br w:type="page"/>
      </w:r>
    </w:p>
    <w:p w14:paraId="76CF266E" w14:textId="3C7211EE" w:rsidR="000A46BE" w:rsidRDefault="000A46BE" w:rsidP="004C4CC2">
      <w:pPr>
        <w:pStyle w:val="PargrafodaLista"/>
        <w:spacing w:line="360" w:lineRule="auto"/>
        <w:ind w:left="0"/>
        <w:jc w:val="left"/>
        <w:rPr>
          <w:b/>
        </w:rPr>
      </w:pPr>
      <w:r w:rsidRPr="00E52BEE">
        <w:rPr>
          <w:b/>
        </w:rPr>
        <w:lastRenderedPageBreak/>
        <w:t>Introdução</w:t>
      </w:r>
    </w:p>
    <w:p w14:paraId="4793B7E4" w14:textId="77777777" w:rsidR="00C43C8F" w:rsidRDefault="00C43C8F" w:rsidP="004C4CC2">
      <w:pPr>
        <w:pStyle w:val="PargrafodaLista"/>
        <w:spacing w:line="360" w:lineRule="auto"/>
        <w:ind w:left="0"/>
        <w:jc w:val="left"/>
        <w:rPr>
          <w:ins w:id="13" w:author="André Carvalho" w:date="2024-02-26T21:58:00Z"/>
          <w:b/>
        </w:rPr>
      </w:pPr>
    </w:p>
    <w:p w14:paraId="4784080F" w14:textId="0BEDDA05" w:rsidR="00AD7B4A" w:rsidRDefault="00AD7B4A" w:rsidP="004C4CC2">
      <w:pPr>
        <w:pStyle w:val="PargrafodaLista"/>
        <w:spacing w:line="360" w:lineRule="auto"/>
        <w:ind w:left="0"/>
        <w:jc w:val="left"/>
        <w:rPr>
          <w:ins w:id="14" w:author="André Carvalho" w:date="2024-02-26T21:58:00Z"/>
          <w:b/>
        </w:rPr>
      </w:pPr>
      <w:ins w:id="15" w:author="André Carvalho" w:date="2024-02-26T21:58:00Z">
        <w:r>
          <w:rPr>
            <w:b/>
          </w:rPr>
          <w:t>Alessandra na sua introdução é esperado que você apresente os seguintes itens:</w:t>
        </w:r>
      </w:ins>
    </w:p>
    <w:p w14:paraId="5397E644" w14:textId="77777777" w:rsidR="006F1485" w:rsidRDefault="00AD7B4A" w:rsidP="004C4CC2">
      <w:pPr>
        <w:pStyle w:val="PargrafodaLista"/>
        <w:spacing w:line="360" w:lineRule="auto"/>
        <w:ind w:left="0"/>
        <w:jc w:val="left"/>
        <w:rPr>
          <w:ins w:id="16" w:author="André Carvalho" w:date="2024-02-29T13:11:00Z"/>
          <w:color w:val="000000"/>
          <w:shd w:val="clear" w:color="auto" w:fill="FFFFFF"/>
        </w:rPr>
      </w:pPr>
      <w:ins w:id="17" w:author="André Carvalho" w:date="2024-02-26T21:58:00Z">
        <w:r>
          <w:rPr>
            <w:color w:val="000000"/>
            <w:shd w:val="clear" w:color="auto" w:fill="FFFFFF"/>
          </w:rPr>
          <w:t xml:space="preserve">a Introdução consiste na descrição do tema (contextualizando o tema, apresentando a relevância do tema na perspectiva gerencial e se possível para academia, pois nos MBAs o foco é na prática), em seguida você apresenta o problema (que tem que ser uma pergunta. É a pergunta de pesquisa que justifica todo o seu trabalho e responder esta pergunta é o objetivo do seu trabalho). </w:t>
        </w:r>
      </w:ins>
    </w:p>
    <w:p w14:paraId="4B8E6E3A" w14:textId="77777777" w:rsidR="006F1485" w:rsidRDefault="006F1485" w:rsidP="004C4CC2">
      <w:pPr>
        <w:pStyle w:val="PargrafodaLista"/>
        <w:spacing w:line="360" w:lineRule="auto"/>
        <w:ind w:left="0"/>
        <w:jc w:val="left"/>
        <w:rPr>
          <w:ins w:id="18" w:author="André Carvalho" w:date="2024-02-29T13:11:00Z"/>
          <w:color w:val="000000"/>
          <w:shd w:val="clear" w:color="auto" w:fill="FFFFFF"/>
        </w:rPr>
      </w:pPr>
    </w:p>
    <w:p w14:paraId="6E408220" w14:textId="77777777" w:rsidR="006F1485" w:rsidRDefault="00AD7B4A" w:rsidP="004C4CC2">
      <w:pPr>
        <w:pStyle w:val="PargrafodaLista"/>
        <w:spacing w:line="360" w:lineRule="auto"/>
        <w:ind w:left="0"/>
        <w:jc w:val="left"/>
        <w:rPr>
          <w:ins w:id="19" w:author="André Carvalho" w:date="2024-02-29T13:11:00Z"/>
          <w:color w:val="000000"/>
          <w:shd w:val="clear" w:color="auto" w:fill="FFFFFF"/>
        </w:rPr>
      </w:pPr>
      <w:ins w:id="20" w:author="André Carvalho" w:date="2024-02-26T21:58:00Z">
        <w:r>
          <w:rPr>
            <w:color w:val="000000"/>
            <w:shd w:val="clear" w:color="auto" w:fill="FFFFFF"/>
          </w:rPr>
          <w:t xml:space="preserve">Em posse da pergunta de pesquisa é possível descrever o Objetivo Geral, que deriva da pergunta de pesquisa e descreve o que você pretende alcançar com a sua pesquisa. </w:t>
        </w:r>
      </w:ins>
    </w:p>
    <w:p w14:paraId="4D8AF468" w14:textId="77777777" w:rsidR="006F1485" w:rsidRDefault="006F1485" w:rsidP="004C4CC2">
      <w:pPr>
        <w:pStyle w:val="PargrafodaLista"/>
        <w:spacing w:line="360" w:lineRule="auto"/>
        <w:ind w:left="0"/>
        <w:jc w:val="left"/>
        <w:rPr>
          <w:ins w:id="21" w:author="André Carvalho" w:date="2024-02-29T13:11:00Z"/>
          <w:color w:val="000000"/>
          <w:shd w:val="clear" w:color="auto" w:fill="FFFFFF"/>
        </w:rPr>
      </w:pPr>
    </w:p>
    <w:p w14:paraId="383E87FE" w14:textId="77777777" w:rsidR="006F1485" w:rsidRDefault="00AD7B4A" w:rsidP="004C4CC2">
      <w:pPr>
        <w:pStyle w:val="PargrafodaLista"/>
        <w:spacing w:line="360" w:lineRule="auto"/>
        <w:ind w:left="0"/>
        <w:jc w:val="left"/>
        <w:rPr>
          <w:ins w:id="22" w:author="André Carvalho" w:date="2024-02-29T13:11:00Z"/>
          <w:color w:val="000000"/>
          <w:shd w:val="clear" w:color="auto" w:fill="FFFFFF"/>
        </w:rPr>
      </w:pPr>
      <w:ins w:id="23" w:author="André Carvalho" w:date="2024-02-26T21:58:00Z">
        <w:r>
          <w:rPr>
            <w:color w:val="000000"/>
            <w:shd w:val="clear" w:color="auto" w:fill="FFFFFF"/>
          </w:rPr>
          <w:t xml:space="preserve">Do Objetivo Geral podem derivar até três Objetivos Específicos que são objetivos que fazem, impreterivelmente, parte do Objetivo Geral. </w:t>
        </w:r>
      </w:ins>
    </w:p>
    <w:p w14:paraId="363976BD" w14:textId="77777777" w:rsidR="006F1485" w:rsidRDefault="006F1485" w:rsidP="004C4CC2">
      <w:pPr>
        <w:pStyle w:val="PargrafodaLista"/>
        <w:spacing w:line="360" w:lineRule="auto"/>
        <w:ind w:left="0"/>
        <w:jc w:val="left"/>
        <w:rPr>
          <w:ins w:id="24" w:author="André Carvalho" w:date="2024-02-29T13:11:00Z"/>
          <w:color w:val="000000"/>
          <w:shd w:val="clear" w:color="auto" w:fill="FFFFFF"/>
        </w:rPr>
      </w:pPr>
    </w:p>
    <w:p w14:paraId="0DCD0841" w14:textId="7D90C744" w:rsidR="00AD7B4A" w:rsidRDefault="00AD7B4A" w:rsidP="004C4CC2">
      <w:pPr>
        <w:pStyle w:val="PargrafodaLista"/>
        <w:spacing w:line="360" w:lineRule="auto"/>
        <w:ind w:left="0"/>
        <w:jc w:val="left"/>
        <w:rPr>
          <w:ins w:id="25" w:author="André Carvalho" w:date="2024-02-26T21:58:00Z"/>
          <w:b/>
        </w:rPr>
      </w:pPr>
      <w:ins w:id="26" w:author="André Carvalho" w:date="2024-02-26T21:58:00Z">
        <w:r>
          <w:rPr>
            <w:color w:val="000000"/>
            <w:shd w:val="clear" w:color="auto" w:fill="FFFFFF"/>
          </w:rPr>
          <w:t>Agora na sua Introdução você apresenta uma justificativa para existir a sua pesquisa (por que vale ler a sua pesquisa? qual a c contribuição? O que você soma no mundo corporativo / acadêmico?). Rapidamente descreve como pretende realizar a pesquisa e apresenta a estrutura do trabalho (TCC).</w:t>
        </w:r>
      </w:ins>
    </w:p>
    <w:p w14:paraId="46F31903" w14:textId="77777777" w:rsidR="00AD7B4A" w:rsidRDefault="00AD7B4A" w:rsidP="004C4CC2">
      <w:pPr>
        <w:pStyle w:val="PargrafodaLista"/>
        <w:spacing w:line="360" w:lineRule="auto"/>
        <w:ind w:left="0"/>
        <w:jc w:val="left"/>
        <w:rPr>
          <w:ins w:id="27" w:author="André Carvalho" w:date="2024-02-26T21:58:00Z"/>
          <w:b/>
        </w:rPr>
      </w:pPr>
    </w:p>
    <w:p w14:paraId="3B2575B7" w14:textId="77777777" w:rsidR="00AD7B4A" w:rsidRPr="00E52BEE" w:rsidRDefault="00AD7B4A" w:rsidP="004C4CC2">
      <w:pPr>
        <w:pStyle w:val="PargrafodaLista"/>
        <w:spacing w:line="360" w:lineRule="auto"/>
        <w:ind w:left="0"/>
        <w:jc w:val="left"/>
        <w:rPr>
          <w:b/>
        </w:rPr>
      </w:pPr>
    </w:p>
    <w:p w14:paraId="774B5FB3" w14:textId="275A5035" w:rsidR="003326C7" w:rsidRPr="00E515F0" w:rsidRDefault="003326C7" w:rsidP="003326C7">
      <w:pPr>
        <w:spacing w:line="360" w:lineRule="auto"/>
        <w:ind w:firstLine="708"/>
      </w:pPr>
      <w:r w:rsidRPr="00E515F0">
        <w:t>O Plano Safra 2023/2024, anunciado no dia 27 de junho de 2023, pelo presidente da República, Luís Inácio Lula da Silva, além de beneficiar com recursos da ordem de R$364,22 bilhões a agropecuária brasilei</w:t>
      </w:r>
      <w:r w:rsidR="005A29EC">
        <w:t>r</w:t>
      </w:r>
      <w:r w:rsidR="003B213F">
        <w:t>a</w:t>
      </w:r>
      <w:r w:rsidR="006C6890">
        <w:t>,</w:t>
      </w:r>
      <w:r w:rsidR="009C5B52">
        <w:t xml:space="preserve"> segundo o Mapa (2023)</w:t>
      </w:r>
      <w:r w:rsidRPr="00E515F0">
        <w:t xml:space="preserve">, traz à tona </w:t>
      </w:r>
      <w:r w:rsidR="005A29EC">
        <w:t xml:space="preserve">a </w:t>
      </w:r>
      <w:r w:rsidRPr="00E515F0">
        <w:t>preocupação por parte das instituições financeiras quanto ao processo de oferta de crédito no mercado a</w:t>
      </w:r>
      <w:r w:rsidR="00223E7C">
        <w:t>grícola</w:t>
      </w:r>
      <w:r w:rsidR="003B213F">
        <w:rPr>
          <w:rStyle w:val="Hyperlink"/>
          <w:color w:val="auto"/>
          <w:u w:val="none"/>
        </w:rPr>
        <w:t>.</w:t>
      </w:r>
    </w:p>
    <w:p w14:paraId="21A35E79" w14:textId="276EC8BC" w:rsidR="003326C7" w:rsidRPr="00E515F0" w:rsidRDefault="003326C7" w:rsidP="00D57482">
      <w:pPr>
        <w:spacing w:line="360" w:lineRule="auto"/>
        <w:ind w:firstLine="708"/>
      </w:pPr>
      <w:r w:rsidRPr="00E515F0">
        <w:t>Tendo em vista que o recurso é disponibilizado e controlado pelo governo, inclusive com prazo pré-estabelecido para sua utilização, as vinte instituições financeiras autorizadas a operar</w:t>
      </w:r>
      <w:r>
        <w:t>,</w:t>
      </w:r>
      <w:r w:rsidRPr="00E515F0">
        <w:t xml:space="preserve"> inicia</w:t>
      </w:r>
      <w:r>
        <w:t>ram</w:t>
      </w:r>
      <w:r w:rsidRPr="00E515F0">
        <w:t xml:space="preserve"> uma ávida corrida em busca da oferta de crédito perfeita e no momento oportuno aos clientes produtores rurais</w:t>
      </w:r>
      <w:r w:rsidR="00C13336">
        <w:t xml:space="preserve"> (MF, 2023)</w:t>
      </w:r>
      <w:r w:rsidRPr="00E515F0">
        <w:t>.</w:t>
      </w:r>
    </w:p>
    <w:p w14:paraId="136C18F5" w14:textId="6F70389E" w:rsidR="003326C7" w:rsidRPr="00E515F0" w:rsidRDefault="003326C7" w:rsidP="00D57482">
      <w:pPr>
        <w:spacing w:line="360" w:lineRule="auto"/>
        <w:ind w:firstLine="708"/>
      </w:pPr>
      <w:r w:rsidRPr="00E515F0">
        <w:t xml:space="preserve">Entretanto, constitui-se um desafio para os bancos alcançarem este público de maneira assertiva e eficiente, que é a expectativa do cliente na era do </w:t>
      </w:r>
      <w:r w:rsidRPr="002939EA">
        <w:rPr>
          <w:i/>
          <w:iCs/>
        </w:rPr>
        <w:t>Marketing</w:t>
      </w:r>
      <w:r w:rsidRPr="00E515F0">
        <w:t xml:space="preserve"> 5.0: compreensão e experiência personalizada. Entender as necessidades e desejos para o direcionamento de uma oferta singularizada, que resulte na satisfação e fidelização dos seus clientes é uma meta que permeia a mente dos profissionais de </w:t>
      </w:r>
      <w:r w:rsidRPr="00CA6BEF">
        <w:rPr>
          <w:i/>
          <w:iCs/>
        </w:rPr>
        <w:t>marketing</w:t>
      </w:r>
      <w:r w:rsidRPr="00E515F0">
        <w:t xml:space="preserve"> há mais de vinte anos (Kotler, 2021).</w:t>
      </w:r>
    </w:p>
    <w:p w14:paraId="3506300B" w14:textId="77777777" w:rsidR="003326C7" w:rsidRPr="00E515F0" w:rsidRDefault="003326C7" w:rsidP="00D57482">
      <w:pPr>
        <w:spacing w:line="360" w:lineRule="auto"/>
        <w:ind w:firstLine="708"/>
      </w:pPr>
      <w:r w:rsidRPr="00E515F0">
        <w:lastRenderedPageBreak/>
        <w:t>Em relação à destinação do crédito, a informação encontrada nos sites dos principais bancos brasileiros é similar. Os recursos são direcionados a produtores rurais familiares, cooperativas, agricultura empresarial e agroindústrias. O acesso às linhas varia de acordo com o público-alvo e a finalidade do crédito.</w:t>
      </w:r>
    </w:p>
    <w:p w14:paraId="7D76ABB7" w14:textId="77777777" w:rsidR="001B0BB7" w:rsidRDefault="003326C7" w:rsidP="00D57482">
      <w:pPr>
        <w:spacing w:line="360" w:lineRule="auto"/>
        <w:ind w:firstLine="708"/>
      </w:pPr>
      <w:r w:rsidRPr="00E515F0">
        <w:t xml:space="preserve">Não obstante, cada entidade tem seu modelo de coleta de dados e faz a gestão do relacionamento com seus clientes, utilizando-se do advento do </w:t>
      </w:r>
      <w:r w:rsidRPr="000A529E">
        <w:rPr>
          <w:i/>
          <w:iCs/>
        </w:rPr>
        <w:t>big data</w:t>
      </w:r>
      <w:r w:rsidRPr="00E515F0">
        <w:t>, a fim de definir e segmentar o público a quem direcionarão ações estratégicas de negócio</w:t>
      </w:r>
      <w:r w:rsidR="00E9083F">
        <w:t xml:space="preserve"> </w:t>
      </w:r>
      <w:r w:rsidR="00E9083F" w:rsidRPr="009B4577">
        <w:t>(Kotler, 2021)</w:t>
      </w:r>
      <w:r w:rsidRPr="009B4577">
        <w:t>.</w:t>
      </w:r>
      <w:r w:rsidRPr="00E515F0">
        <w:t xml:space="preserve"> </w:t>
      </w:r>
    </w:p>
    <w:p w14:paraId="62361C0D" w14:textId="7C770C2E" w:rsidR="00215ECB" w:rsidRDefault="00837332" w:rsidP="00D57482">
      <w:pPr>
        <w:spacing w:line="360" w:lineRule="auto"/>
        <w:ind w:firstLine="708"/>
      </w:pPr>
      <w:r>
        <w:t xml:space="preserve">Neste contexto, </w:t>
      </w:r>
      <w:r w:rsidR="004A34AD">
        <w:t xml:space="preserve">o </w:t>
      </w:r>
      <w:r w:rsidR="00C04814">
        <w:t xml:space="preserve">conhecimento mais profundo do seu cliente, por meio da aproximação cada vez maior da sua rotina e </w:t>
      </w:r>
      <w:r w:rsidR="00F9592E">
        <w:t xml:space="preserve">um estudo do seu comportamento </w:t>
      </w:r>
      <w:r w:rsidR="00D75875">
        <w:t xml:space="preserve">de compra </w:t>
      </w:r>
      <w:r w:rsidR="00F9592E">
        <w:t xml:space="preserve">vem sendo </w:t>
      </w:r>
      <w:r w:rsidR="00243A61">
        <w:t xml:space="preserve">uma forma </w:t>
      </w:r>
      <w:r w:rsidR="00D75875">
        <w:t xml:space="preserve">que </w:t>
      </w:r>
      <w:r w:rsidR="00631580">
        <w:t xml:space="preserve">as instituições estão adotando para </w:t>
      </w:r>
      <w:r w:rsidR="00243A61">
        <w:t xml:space="preserve">gerar vantagem competitiva </w:t>
      </w:r>
      <w:r w:rsidR="0063056A">
        <w:t>sobre seus concorrentes</w:t>
      </w:r>
      <w:r w:rsidR="00ED4A93">
        <w:t>.</w:t>
      </w:r>
    </w:p>
    <w:p w14:paraId="29C88F89" w14:textId="77777777" w:rsidR="004F0081" w:rsidRDefault="00B44DEA" w:rsidP="00D16B09">
      <w:pPr>
        <w:spacing w:line="360" w:lineRule="auto"/>
        <w:ind w:firstLine="708"/>
        <w:rPr>
          <w:ins w:id="28" w:author="Alessandra Fragoso" w:date="2024-03-03T22:13:00Z"/>
        </w:rPr>
      </w:pPr>
      <w:r>
        <w:t>C</w:t>
      </w:r>
      <w:r w:rsidR="00515420">
        <w:t>onhecida</w:t>
      </w:r>
      <w:r w:rsidR="00ED4A93">
        <w:t xml:space="preserve"> </w:t>
      </w:r>
      <w:r w:rsidR="00515420">
        <w:t>como</w:t>
      </w:r>
      <w:r w:rsidR="00ED4A93">
        <w:t xml:space="preserve"> </w:t>
      </w:r>
      <w:r w:rsidRPr="00515420">
        <w:rPr>
          <w:i/>
          <w:iCs/>
        </w:rPr>
        <w:t>persona</w:t>
      </w:r>
      <w:r>
        <w:t xml:space="preserve"> ou </w:t>
      </w:r>
      <w:proofErr w:type="spellStart"/>
      <w:r w:rsidRPr="00515420">
        <w:rPr>
          <w:i/>
          <w:iCs/>
        </w:rPr>
        <w:t>buyer</w:t>
      </w:r>
      <w:proofErr w:type="spellEnd"/>
      <w:r w:rsidRPr="00515420">
        <w:rPr>
          <w:i/>
          <w:iCs/>
        </w:rPr>
        <w:t xml:space="preserve"> persona</w:t>
      </w:r>
      <w:r>
        <w:t xml:space="preserve">, </w:t>
      </w:r>
      <w:r w:rsidR="000B6B98">
        <w:t xml:space="preserve">a </w:t>
      </w:r>
      <w:r w:rsidR="00204AB3">
        <w:t>caracterização</w:t>
      </w:r>
      <w:r w:rsidR="00A72EA2">
        <w:t xml:space="preserve"> do cliente ideal</w:t>
      </w:r>
      <w:r w:rsidR="00204AB3">
        <w:t xml:space="preserve"> </w:t>
      </w:r>
      <w:r w:rsidR="003C199A">
        <w:t xml:space="preserve">é </w:t>
      </w:r>
      <w:r w:rsidR="00172F96">
        <w:t>uma ferra</w:t>
      </w:r>
      <w:r w:rsidR="000B6B98">
        <w:t>menta muito importante para o processo</w:t>
      </w:r>
      <w:r w:rsidR="009600E3">
        <w:t xml:space="preserve"> de reconhecimento dos comportamentos dos clientes</w:t>
      </w:r>
      <w:r w:rsidR="00850A1C">
        <w:t>.</w:t>
      </w:r>
      <w:r w:rsidR="000A6DAE">
        <w:t xml:space="preserve"> </w:t>
      </w:r>
      <w:r w:rsidR="009F2F10">
        <w:t xml:space="preserve">Visando otimizar, </w:t>
      </w:r>
      <w:r w:rsidR="00E2719B">
        <w:t>seg</w:t>
      </w:r>
      <w:r w:rsidR="009F2F10">
        <w:t xml:space="preserve">mentar e </w:t>
      </w:r>
      <w:r w:rsidR="00E2719B">
        <w:t>definir o público-alvo,</w:t>
      </w:r>
      <w:r w:rsidR="001400B6">
        <w:t xml:space="preserve"> suas atividades e gostos,</w:t>
      </w:r>
      <w:r w:rsidR="00E2719B">
        <w:t xml:space="preserve"> Cooper</w:t>
      </w:r>
      <w:r w:rsidR="003D1B27">
        <w:t xml:space="preserve"> desenvolveu</w:t>
      </w:r>
      <w:r w:rsidR="000A6DAE">
        <w:t>,</w:t>
      </w:r>
      <w:r w:rsidR="003D1B27">
        <w:t xml:space="preserve"> </w:t>
      </w:r>
      <w:r w:rsidR="00F12BEA">
        <w:t xml:space="preserve">no livro </w:t>
      </w:r>
      <w:r w:rsidR="00F12BEA" w:rsidRPr="001C3B83">
        <w:rPr>
          <w:i/>
          <w:iCs/>
        </w:rPr>
        <w:t xml:space="preserve">The </w:t>
      </w:r>
      <w:proofErr w:type="spellStart"/>
      <w:r w:rsidR="00F12BEA" w:rsidRPr="001C3B83">
        <w:rPr>
          <w:i/>
          <w:iCs/>
        </w:rPr>
        <w:t>Inmates</w:t>
      </w:r>
      <w:proofErr w:type="spellEnd"/>
      <w:r w:rsidR="00F12BEA" w:rsidRPr="001C3B83">
        <w:rPr>
          <w:i/>
          <w:iCs/>
        </w:rPr>
        <w:t xml:space="preserve"> Are Running </w:t>
      </w:r>
      <w:proofErr w:type="spellStart"/>
      <w:r w:rsidR="00F12BEA" w:rsidRPr="001C3B83">
        <w:rPr>
          <w:i/>
          <w:iCs/>
        </w:rPr>
        <w:t>the</w:t>
      </w:r>
      <w:proofErr w:type="spellEnd"/>
      <w:r w:rsidR="00F12BEA" w:rsidRPr="001C3B83">
        <w:rPr>
          <w:i/>
          <w:iCs/>
        </w:rPr>
        <w:t xml:space="preserve"> </w:t>
      </w:r>
      <w:proofErr w:type="spellStart"/>
      <w:r w:rsidR="00F12BEA" w:rsidRPr="001C3B83">
        <w:rPr>
          <w:i/>
          <w:iCs/>
        </w:rPr>
        <w:t>Asylum</w:t>
      </w:r>
      <w:proofErr w:type="spellEnd"/>
      <w:r w:rsidR="00F12BEA">
        <w:t xml:space="preserve"> de 1998</w:t>
      </w:r>
      <w:r w:rsidR="000A6DAE">
        <w:t>,</w:t>
      </w:r>
      <w:r w:rsidR="00F12BEA">
        <w:t xml:space="preserve"> </w:t>
      </w:r>
      <w:r w:rsidR="00D16B09">
        <w:t>o conceit</w:t>
      </w:r>
      <w:r w:rsidR="003D1B27">
        <w:t>o</w:t>
      </w:r>
      <w:r w:rsidR="00A63ACB">
        <w:t xml:space="preserve"> </w:t>
      </w:r>
      <w:proofErr w:type="spellStart"/>
      <w:r w:rsidR="00A63ACB" w:rsidRPr="000A6DAE">
        <w:rPr>
          <w:i/>
          <w:iCs/>
        </w:rPr>
        <w:t>buyer</w:t>
      </w:r>
      <w:proofErr w:type="spellEnd"/>
      <w:r w:rsidR="003167A3">
        <w:rPr>
          <w:i/>
          <w:iCs/>
        </w:rPr>
        <w:t xml:space="preserve"> </w:t>
      </w:r>
      <w:r w:rsidR="003167A3" w:rsidRPr="001C3B83">
        <w:rPr>
          <w:i/>
          <w:iCs/>
        </w:rPr>
        <w:t>persona</w:t>
      </w:r>
      <w:ins w:id="29" w:author="Alessandra Fragoso" w:date="2024-03-03T22:12:00Z">
        <w:r w:rsidR="00386332">
          <w:rPr>
            <w:i/>
            <w:iCs/>
          </w:rPr>
          <w:t xml:space="preserve"> </w:t>
        </w:r>
        <w:r w:rsidR="00386332" w:rsidRPr="004F0081">
          <w:rPr>
            <w:rPrChange w:id="30" w:author="Alessandra Fragoso" w:date="2024-03-03T22:13:00Z">
              <w:rPr>
                <w:i/>
                <w:iCs/>
              </w:rPr>
            </w:rPrChange>
          </w:rPr>
          <w:t>(Rami</w:t>
        </w:r>
      </w:ins>
      <w:ins w:id="31" w:author="Alessandra Fragoso" w:date="2024-03-03T22:13:00Z">
        <w:r w:rsidR="00386332" w:rsidRPr="004F0081">
          <w:rPr>
            <w:rPrChange w:id="32" w:author="Alessandra Fragoso" w:date="2024-03-03T22:13:00Z">
              <w:rPr>
                <w:i/>
                <w:iCs/>
              </w:rPr>
            </w:rPrChange>
          </w:rPr>
          <w:t>rez, 2017)</w:t>
        </w:r>
      </w:ins>
      <w:r w:rsidR="00D16B09" w:rsidRPr="004F0081">
        <w:t>.</w:t>
      </w:r>
    </w:p>
    <w:p w14:paraId="06B1D53B" w14:textId="68143820" w:rsidR="00D16B09" w:rsidRDefault="003203F0" w:rsidP="001812E2">
      <w:pPr>
        <w:spacing w:line="360" w:lineRule="auto"/>
        <w:ind w:firstLine="708"/>
        <w:rPr>
          <w:ins w:id="33" w:author="Alessandra Fragoso" w:date="2024-03-02T17:07:00Z"/>
        </w:rPr>
      </w:pPr>
      <w:r>
        <w:t xml:space="preserve"> </w:t>
      </w:r>
      <w:r w:rsidR="00D16B09" w:rsidRPr="00CF4FCE">
        <w:t>Outros autores, vão além e mencionam que</w:t>
      </w:r>
      <w:ins w:id="34" w:author="Alessandra Fragoso" w:date="2024-03-03T22:18:00Z">
        <w:r w:rsidR="001812E2">
          <w:t xml:space="preserve"> </w:t>
        </w:r>
        <w:r w:rsidR="001812E2" w:rsidRPr="001812E2">
          <w:rPr>
            <w:i/>
            <w:iCs/>
            <w:rPrChange w:id="35" w:author="Alessandra Fragoso" w:date="2024-03-03T22:18:00Z">
              <w:rPr/>
            </w:rPrChange>
          </w:rPr>
          <w:t>personas</w:t>
        </w:r>
        <w:r w:rsidR="001812E2">
          <w:t xml:space="preserve"> são arquétipos que podem representa</w:t>
        </w:r>
      </w:ins>
      <w:ins w:id="36" w:author="Alessandra Fragoso" w:date="2024-03-03T22:19:00Z">
        <w:r w:rsidR="00C24768">
          <w:t>r um</w:t>
        </w:r>
      </w:ins>
      <w:ins w:id="37" w:author="Alessandra Fragoso" w:date="2024-03-03T22:18:00Z">
        <w:r w:rsidR="001812E2">
          <w:t xml:space="preserve"> grupo de pessoas reais</w:t>
        </w:r>
      </w:ins>
      <w:ins w:id="38" w:author="Alessandra Fragoso" w:date="2024-03-03T22:19:00Z">
        <w:r w:rsidR="00C24768">
          <w:t xml:space="preserve">, elaboradas </w:t>
        </w:r>
      </w:ins>
      <w:ins w:id="39" w:author="Alessandra Fragoso" w:date="2024-03-03T22:18:00Z">
        <w:r w:rsidR="001812E2">
          <w:t xml:space="preserve">a partir de pesquisas com usuários, </w:t>
        </w:r>
      </w:ins>
      <w:ins w:id="40" w:author="Alessandra Fragoso" w:date="2024-03-03T22:20:00Z">
        <w:r w:rsidR="008F2330">
          <w:t xml:space="preserve">por meio de </w:t>
        </w:r>
        <w:r w:rsidR="00D011D0">
          <w:t xml:space="preserve">coleta de </w:t>
        </w:r>
      </w:ins>
      <w:ins w:id="41" w:author="Alessandra Fragoso" w:date="2024-03-03T22:18:00Z">
        <w:r w:rsidR="001812E2">
          <w:t>dados quantitativos e/ou qualitativos</w:t>
        </w:r>
      </w:ins>
      <w:ins w:id="42" w:author="Alessandra Fragoso" w:date="2024-03-03T22:20:00Z">
        <w:r w:rsidR="00D011D0">
          <w:t xml:space="preserve"> </w:t>
        </w:r>
      </w:ins>
      <w:ins w:id="43" w:author="Alessandra Fragoso" w:date="2024-03-03T22:18:00Z">
        <w:r w:rsidR="001812E2">
          <w:t xml:space="preserve">e definido pelos padrões encontrados </w:t>
        </w:r>
      </w:ins>
      <w:ins w:id="44" w:author="Alessandra Fragoso" w:date="2024-03-03T22:21:00Z">
        <w:r w:rsidR="00C84472">
          <w:t xml:space="preserve">em conjunto com </w:t>
        </w:r>
        <w:r w:rsidR="00172703">
          <w:t>os</w:t>
        </w:r>
      </w:ins>
      <w:ins w:id="45" w:author="Alessandra Fragoso" w:date="2024-03-03T22:22:00Z">
        <w:r w:rsidR="00172703">
          <w:t xml:space="preserve"> </w:t>
        </w:r>
      </w:ins>
      <w:del w:id="46" w:author="Alessandra Fragoso" w:date="2024-03-03T22:21:00Z">
        <w:r w:rsidR="00D16B09" w:rsidRPr="00CF4FCE" w:rsidDel="00C84472">
          <w:delText xml:space="preserve"> mapear também os </w:delText>
        </w:r>
      </w:del>
      <w:r w:rsidR="00D16B09" w:rsidRPr="00CF4FCE">
        <w:t xml:space="preserve">objetivos, </w:t>
      </w:r>
      <w:del w:id="47" w:author="Alessandra Fragoso" w:date="2024-03-04T20:52:00Z">
        <w:r w:rsidR="00D16B09" w:rsidRPr="00CF4FCE" w:rsidDel="00DF17D5">
          <w:delText xml:space="preserve">a </w:delText>
        </w:r>
      </w:del>
      <w:r w:rsidR="00D16B09" w:rsidRPr="00CF4FCE">
        <w:t>história de vida e metas dos seus clientes</w:t>
      </w:r>
      <w:ins w:id="48" w:author="Alessandra Fragoso" w:date="2024-03-03T22:22:00Z">
        <w:r w:rsidR="006F2140">
          <w:t>, o que</w:t>
        </w:r>
      </w:ins>
      <w:r w:rsidR="00D16B09" w:rsidRPr="00CF4FCE">
        <w:t xml:space="preserve"> possibilita uma identificação mais assertada sobre aqueles que estariam mais propensos a fazer negócios</w:t>
      </w:r>
      <w:ins w:id="49" w:author="Alessandra Fragoso" w:date="2024-03-03T22:23:00Z">
        <w:r w:rsidR="003B715D">
          <w:t xml:space="preserve"> (Nunes, 2018)</w:t>
        </w:r>
      </w:ins>
      <w:ins w:id="50" w:author="Alessandra Fragoso" w:date="2024-03-03T22:18:00Z">
        <w:r w:rsidR="001812E2">
          <w:t>.</w:t>
        </w:r>
      </w:ins>
      <w:del w:id="51" w:author="Alessandra Fragoso" w:date="2024-03-03T22:18:00Z">
        <w:r w:rsidR="00D16B09" w:rsidRPr="00CF4FCE" w:rsidDel="00BC2872">
          <w:delText xml:space="preserve"> (AQUINO et al., 2008).</w:delText>
        </w:r>
      </w:del>
    </w:p>
    <w:p w14:paraId="60CDE9A2" w14:textId="116280E1" w:rsidR="00637DD1" w:rsidRDefault="001408A1" w:rsidP="00D16B09">
      <w:pPr>
        <w:spacing w:line="360" w:lineRule="auto"/>
        <w:ind w:firstLine="708"/>
      </w:pPr>
      <w:ins w:id="52" w:author="Alessandra Fragoso" w:date="2024-03-02T17:13:00Z">
        <w:r w:rsidRPr="001408A1">
          <w:rPr>
            <w:highlight w:val="yellow"/>
            <w:rPrChange w:id="53" w:author="Alessandra Fragoso" w:date="2024-03-02T17:14:00Z">
              <w:rPr/>
            </w:rPrChange>
          </w:rPr>
          <w:t>Entretanto</w:t>
        </w:r>
      </w:ins>
      <w:ins w:id="54" w:author="Alessandra Fragoso" w:date="2024-03-02T17:08:00Z">
        <w:r w:rsidR="00637DD1" w:rsidRPr="001408A1">
          <w:rPr>
            <w:highlight w:val="yellow"/>
            <w:rPrChange w:id="55" w:author="Alessandra Fragoso" w:date="2024-03-02T17:14:00Z">
              <w:rPr/>
            </w:rPrChange>
          </w:rPr>
          <w:t>, qual o ganho com o uso da técnica de persona</w:t>
        </w:r>
      </w:ins>
      <w:ins w:id="56" w:author="Alessandra Fragoso" w:date="2024-03-02T17:09:00Z">
        <w:r w:rsidR="00637DD1" w:rsidRPr="001408A1">
          <w:rPr>
            <w:highlight w:val="yellow"/>
            <w:rPrChange w:id="57" w:author="Alessandra Fragoso" w:date="2024-03-02T17:14:00Z">
              <w:rPr/>
            </w:rPrChange>
          </w:rPr>
          <w:t xml:space="preserve"> no mercado de crédito agrícola? </w:t>
        </w:r>
      </w:ins>
      <w:ins w:id="58" w:author="Alessandra Fragoso" w:date="2024-03-04T20:52:00Z">
        <w:r w:rsidR="00DF17D5">
          <w:rPr>
            <w:highlight w:val="yellow"/>
          </w:rPr>
          <w:t xml:space="preserve">É o </w:t>
        </w:r>
      </w:ins>
      <w:ins w:id="59" w:author="Alessandra Fragoso" w:date="2024-03-04T20:54:00Z">
        <w:r w:rsidR="00DF17D5">
          <w:rPr>
            <w:highlight w:val="yellow"/>
          </w:rPr>
          <w:t xml:space="preserve">que </w:t>
        </w:r>
      </w:ins>
      <w:ins w:id="60" w:author="Alessandra Fragoso" w:date="2024-03-04T20:52:00Z">
        <w:r w:rsidR="00DF17D5">
          <w:rPr>
            <w:highlight w:val="yellow"/>
          </w:rPr>
          <w:t xml:space="preserve">este </w:t>
        </w:r>
      </w:ins>
      <w:ins w:id="61" w:author="Alessandra Fragoso" w:date="2024-03-03T22:25:00Z">
        <w:r w:rsidR="00C6773D">
          <w:rPr>
            <w:highlight w:val="yellow"/>
          </w:rPr>
          <w:t xml:space="preserve">estudo de caso </w:t>
        </w:r>
      </w:ins>
      <w:ins w:id="62" w:author="Alessandra Fragoso" w:date="2024-03-04T20:53:00Z">
        <w:r w:rsidR="00DF17D5">
          <w:rPr>
            <w:highlight w:val="yellow"/>
          </w:rPr>
          <w:t xml:space="preserve">objetiva </w:t>
        </w:r>
      </w:ins>
      <w:ins w:id="63" w:author="Alessandra Fragoso" w:date="2024-03-03T22:25:00Z">
        <w:r w:rsidR="00C147C5">
          <w:rPr>
            <w:highlight w:val="yellow"/>
          </w:rPr>
          <w:t>res</w:t>
        </w:r>
      </w:ins>
      <w:ins w:id="64" w:author="Alessandra Fragoso" w:date="2024-03-03T22:26:00Z">
        <w:r w:rsidR="00C147C5">
          <w:rPr>
            <w:highlight w:val="yellow"/>
          </w:rPr>
          <w:t>ponder</w:t>
        </w:r>
      </w:ins>
      <w:ins w:id="65" w:author="Alessandra Fragoso" w:date="2024-03-05T00:01:00Z">
        <w:r w:rsidR="00560B2A">
          <w:rPr>
            <w:highlight w:val="yellow"/>
          </w:rPr>
          <w:t xml:space="preserve">, </w:t>
        </w:r>
      </w:ins>
      <w:ins w:id="66" w:author="Alessandra Fragoso" w:date="2024-03-03T22:26:00Z">
        <w:r w:rsidR="00713157">
          <w:rPr>
            <w:highlight w:val="yellow"/>
          </w:rPr>
          <w:t>demonstra</w:t>
        </w:r>
      </w:ins>
      <w:ins w:id="67" w:author="Alessandra Fragoso" w:date="2024-03-04T20:53:00Z">
        <w:r w:rsidR="00DF17D5">
          <w:rPr>
            <w:highlight w:val="yellow"/>
          </w:rPr>
          <w:t>ndo</w:t>
        </w:r>
      </w:ins>
      <w:ins w:id="68" w:author="Alessandra Fragoso" w:date="2024-03-03T22:26:00Z">
        <w:r w:rsidR="00713157">
          <w:rPr>
            <w:highlight w:val="yellow"/>
          </w:rPr>
          <w:t xml:space="preserve"> </w:t>
        </w:r>
      </w:ins>
      <w:ins w:id="69" w:author="Alessandra Fragoso" w:date="2024-03-03T22:27:00Z">
        <w:r w:rsidR="00C0080A">
          <w:rPr>
            <w:highlight w:val="yellow"/>
          </w:rPr>
          <w:t xml:space="preserve">a relevância da </w:t>
        </w:r>
        <w:r w:rsidR="00D73B88">
          <w:rPr>
            <w:highlight w:val="yellow"/>
          </w:rPr>
          <w:t xml:space="preserve">abordagem deste tema </w:t>
        </w:r>
        <w:r w:rsidR="00C0080A" w:rsidRPr="00560B2A">
          <w:rPr>
            <w:highlight w:val="yellow"/>
            <w:rPrChange w:id="70" w:author="Alessandra Fragoso" w:date="2024-03-05T00:02:00Z">
              <w:rPr/>
            </w:rPrChange>
          </w:rPr>
          <w:t>n</w:t>
        </w:r>
      </w:ins>
      <w:ins w:id="71" w:author="Alessandra Fragoso" w:date="2024-03-05T00:03:00Z">
        <w:r w:rsidR="00560B2A">
          <w:rPr>
            <w:highlight w:val="yellow"/>
          </w:rPr>
          <w:t>a</w:t>
        </w:r>
      </w:ins>
      <w:ins w:id="72" w:author="Alessandra Fragoso" w:date="2024-03-03T22:28:00Z">
        <w:r w:rsidR="008D28D5" w:rsidRPr="00560B2A">
          <w:rPr>
            <w:highlight w:val="yellow"/>
            <w:rPrChange w:id="73" w:author="Alessandra Fragoso" w:date="2024-03-05T00:02:00Z">
              <w:rPr/>
            </w:rPrChange>
          </w:rPr>
          <w:t xml:space="preserve"> </w:t>
        </w:r>
      </w:ins>
      <w:ins w:id="74" w:author="Alessandra Fragoso" w:date="2024-03-04T20:53:00Z">
        <w:r w:rsidR="00DF17D5" w:rsidRPr="00560B2A">
          <w:rPr>
            <w:highlight w:val="yellow"/>
            <w:rPrChange w:id="75" w:author="Alessandra Fragoso" w:date="2024-03-05T00:02:00Z">
              <w:rPr/>
            </w:rPrChange>
          </w:rPr>
          <w:t>aca</w:t>
        </w:r>
      </w:ins>
      <w:ins w:id="76" w:author="Alessandra Fragoso" w:date="2024-03-05T00:03:00Z">
        <w:r w:rsidR="00560B2A">
          <w:rPr>
            <w:highlight w:val="yellow"/>
          </w:rPr>
          <w:t>demia</w:t>
        </w:r>
      </w:ins>
      <w:ins w:id="77" w:author="Alessandra Fragoso" w:date="2024-03-05T00:04:00Z">
        <w:r w:rsidR="00560B2A">
          <w:rPr>
            <w:highlight w:val="yellow"/>
          </w:rPr>
          <w:t>, com enfoque n</w:t>
        </w:r>
      </w:ins>
      <w:ins w:id="78" w:author="Alessandra Fragoso" w:date="2024-03-03T22:28:00Z">
        <w:r w:rsidR="008D28D5" w:rsidRPr="00560B2A">
          <w:rPr>
            <w:highlight w:val="yellow"/>
            <w:rPrChange w:id="79" w:author="Alessandra Fragoso" w:date="2024-03-05T00:02:00Z">
              <w:rPr/>
            </w:rPrChange>
          </w:rPr>
          <w:t>a utilização de novas te</w:t>
        </w:r>
      </w:ins>
      <w:ins w:id="80" w:author="Alessandra Fragoso" w:date="2024-03-03T22:29:00Z">
        <w:r w:rsidR="008D28D5" w:rsidRPr="00560B2A">
          <w:rPr>
            <w:highlight w:val="yellow"/>
            <w:rPrChange w:id="81" w:author="Alessandra Fragoso" w:date="2024-03-05T00:02:00Z">
              <w:rPr/>
            </w:rPrChange>
          </w:rPr>
          <w:t>cnologias</w:t>
        </w:r>
      </w:ins>
      <w:ins w:id="82" w:author="Alessandra Fragoso" w:date="2024-03-05T00:01:00Z">
        <w:r w:rsidR="00560B2A" w:rsidRPr="00560B2A">
          <w:rPr>
            <w:highlight w:val="yellow"/>
            <w:rPrChange w:id="83" w:author="Alessandra Fragoso" w:date="2024-03-05T00:02:00Z">
              <w:rPr/>
            </w:rPrChange>
          </w:rPr>
          <w:t xml:space="preserve"> que contribuem para a otimizaçã</w:t>
        </w:r>
      </w:ins>
      <w:ins w:id="84" w:author="Alessandra Fragoso" w:date="2024-03-05T00:02:00Z">
        <w:r w:rsidR="00560B2A" w:rsidRPr="00560B2A">
          <w:rPr>
            <w:highlight w:val="yellow"/>
            <w:rPrChange w:id="85" w:author="Alessandra Fragoso" w:date="2024-03-05T00:02:00Z">
              <w:rPr/>
            </w:rPrChange>
          </w:rPr>
          <w:t>o do</w:t>
        </w:r>
      </w:ins>
      <w:ins w:id="86" w:author="Alessandra Fragoso" w:date="2024-03-03T22:29:00Z">
        <w:r w:rsidR="008D28D5" w:rsidRPr="00560B2A">
          <w:rPr>
            <w:highlight w:val="yellow"/>
            <w:rPrChange w:id="87" w:author="Alessandra Fragoso" w:date="2024-03-05T00:02:00Z">
              <w:rPr/>
            </w:rPrChange>
          </w:rPr>
          <w:t xml:space="preserve"> atendimento ao cliente</w:t>
        </w:r>
        <w:r w:rsidR="004D10B0" w:rsidRPr="00560B2A">
          <w:rPr>
            <w:highlight w:val="yellow"/>
            <w:rPrChange w:id="88" w:author="Alessandra Fragoso" w:date="2024-03-05T00:02:00Z">
              <w:rPr/>
            </w:rPrChange>
          </w:rPr>
          <w:t xml:space="preserve"> </w:t>
        </w:r>
      </w:ins>
      <w:ins w:id="89" w:author="Alessandra Fragoso" w:date="2024-03-05T00:02:00Z">
        <w:r w:rsidR="00560B2A" w:rsidRPr="00560B2A">
          <w:rPr>
            <w:highlight w:val="yellow"/>
            <w:rPrChange w:id="90" w:author="Alessandra Fragoso" w:date="2024-03-05T00:02:00Z">
              <w:rPr/>
            </w:rPrChange>
          </w:rPr>
          <w:t xml:space="preserve">produtor rural </w:t>
        </w:r>
      </w:ins>
      <w:ins w:id="91" w:author="Alessandra Fragoso" w:date="2024-03-03T22:29:00Z">
        <w:r w:rsidR="004D10B0" w:rsidRPr="00560B2A">
          <w:rPr>
            <w:highlight w:val="yellow"/>
            <w:rPrChange w:id="92" w:author="Alessandra Fragoso" w:date="2024-03-05T00:02:00Z">
              <w:rPr/>
            </w:rPrChange>
          </w:rPr>
          <w:t>no setor bancário.</w:t>
        </w:r>
      </w:ins>
    </w:p>
    <w:p w14:paraId="5E508FC7" w14:textId="5FA17743" w:rsidR="001408A1" w:rsidRDefault="00D363AA" w:rsidP="00400F82">
      <w:pPr>
        <w:spacing w:line="360" w:lineRule="auto"/>
        <w:ind w:firstLine="708"/>
        <w:rPr>
          <w:ins w:id="93" w:author="Alessandra Fragoso" w:date="2024-03-02T17:21:00Z"/>
        </w:rPr>
      </w:pPr>
      <w:ins w:id="94" w:author="Alessandra Fragoso" w:date="2024-03-02T17:40:00Z">
        <w:r w:rsidRPr="00560B2A">
          <w:rPr>
            <w:highlight w:val="yellow"/>
            <w:rPrChange w:id="95" w:author="Alessandra Fragoso" w:date="2024-03-05T00:00:00Z">
              <w:rPr/>
            </w:rPrChange>
          </w:rPr>
          <w:t>O</w:t>
        </w:r>
      </w:ins>
      <w:del w:id="96" w:author="Alessandra Fragoso" w:date="2024-03-02T17:40:00Z">
        <w:r w:rsidR="009939E7" w:rsidRPr="00560B2A" w:rsidDel="00D363AA">
          <w:rPr>
            <w:highlight w:val="yellow"/>
            <w:rPrChange w:id="97" w:author="Alessandra Fragoso" w:date="2024-03-05T00:00:00Z">
              <w:rPr/>
            </w:rPrChange>
          </w:rPr>
          <w:delText>P</w:delText>
        </w:r>
        <w:r w:rsidR="003326C7" w:rsidRPr="00560B2A" w:rsidDel="00D363AA">
          <w:rPr>
            <w:highlight w:val="yellow"/>
            <w:rPrChange w:id="98" w:author="Alessandra Fragoso" w:date="2024-03-05T00:00:00Z">
              <w:rPr/>
            </w:rPrChange>
          </w:rPr>
          <w:delText xml:space="preserve">ortanto, </w:delText>
        </w:r>
        <w:r w:rsidR="009939E7" w:rsidRPr="00560B2A" w:rsidDel="00D363AA">
          <w:rPr>
            <w:highlight w:val="yellow"/>
            <w:rPrChange w:id="99" w:author="Alessandra Fragoso" w:date="2024-03-05T00:00:00Z">
              <w:rPr/>
            </w:rPrChange>
          </w:rPr>
          <w:delText>o</w:delText>
        </w:r>
      </w:del>
      <w:r w:rsidR="009939E7" w:rsidRPr="00560B2A">
        <w:rPr>
          <w:highlight w:val="yellow"/>
          <w:rPrChange w:id="100" w:author="Alessandra Fragoso" w:date="2024-03-05T00:00:00Z">
            <w:rPr/>
          </w:rPrChange>
        </w:rPr>
        <w:t xml:space="preserve"> </w:t>
      </w:r>
      <w:ins w:id="101" w:author="Alessandra Fragoso" w:date="2024-03-02T18:50:00Z">
        <w:r w:rsidR="007C1C34" w:rsidRPr="00560B2A">
          <w:rPr>
            <w:highlight w:val="yellow"/>
            <w:rPrChange w:id="102" w:author="Alessandra Fragoso" w:date="2024-03-05T00:00:00Z">
              <w:rPr/>
            </w:rPrChange>
          </w:rPr>
          <w:t>presente</w:t>
        </w:r>
      </w:ins>
      <w:del w:id="103" w:author="Alessandra Fragoso" w:date="2024-03-02T18:50:00Z">
        <w:r w:rsidR="009939E7" w:rsidRPr="00560B2A" w:rsidDel="007C1C34">
          <w:rPr>
            <w:highlight w:val="yellow"/>
            <w:rPrChange w:id="104" w:author="Alessandra Fragoso" w:date="2024-03-05T00:00:00Z">
              <w:rPr/>
            </w:rPrChange>
          </w:rPr>
          <w:delText>objetivo</w:delText>
        </w:r>
        <w:r w:rsidR="003326C7" w:rsidRPr="00560B2A" w:rsidDel="007C1C34">
          <w:rPr>
            <w:highlight w:val="yellow"/>
            <w:rPrChange w:id="105" w:author="Alessandra Fragoso" w:date="2024-03-05T00:00:00Z">
              <w:rPr/>
            </w:rPrChange>
          </w:rPr>
          <w:delText xml:space="preserve"> deste</w:delText>
        </w:r>
      </w:del>
      <w:r w:rsidR="003326C7" w:rsidRPr="00560B2A">
        <w:rPr>
          <w:highlight w:val="yellow"/>
          <w:rPrChange w:id="106" w:author="Alessandra Fragoso" w:date="2024-03-05T00:00:00Z">
            <w:rPr/>
          </w:rPrChange>
        </w:rPr>
        <w:t xml:space="preserve"> </w:t>
      </w:r>
      <w:r w:rsidR="0071673B" w:rsidRPr="00560B2A">
        <w:rPr>
          <w:highlight w:val="yellow"/>
          <w:rPrChange w:id="107" w:author="Alessandra Fragoso" w:date="2024-03-05T00:00:00Z">
            <w:rPr/>
          </w:rPrChange>
        </w:rPr>
        <w:t>estudo de caso</w:t>
      </w:r>
      <w:del w:id="108" w:author="Alessandra Fragoso" w:date="2024-03-02T17:40:00Z">
        <w:r w:rsidR="003326C7" w:rsidRPr="00560B2A" w:rsidDel="00D363AA">
          <w:rPr>
            <w:highlight w:val="yellow"/>
            <w:rPrChange w:id="109" w:author="Alessandra Fragoso" w:date="2024-03-05T00:00:00Z">
              <w:rPr/>
            </w:rPrChange>
          </w:rPr>
          <w:delText>,</w:delText>
        </w:r>
      </w:del>
      <w:r w:rsidR="003326C7" w:rsidRPr="00560B2A">
        <w:rPr>
          <w:highlight w:val="yellow"/>
          <w:rPrChange w:id="110" w:author="Alessandra Fragoso" w:date="2024-03-05T00:00:00Z">
            <w:rPr/>
          </w:rPrChange>
        </w:rPr>
        <w:t xml:space="preserve"> </w:t>
      </w:r>
      <w:ins w:id="111" w:author="Alessandra Fragoso" w:date="2024-03-02T18:50:00Z">
        <w:r w:rsidR="007C1C34" w:rsidRPr="00560B2A">
          <w:rPr>
            <w:highlight w:val="yellow"/>
            <w:rPrChange w:id="112" w:author="Alessandra Fragoso" w:date="2024-03-05T00:00:00Z">
              <w:rPr/>
            </w:rPrChange>
          </w:rPr>
          <w:t xml:space="preserve">tem como foco principal </w:t>
        </w:r>
      </w:ins>
      <w:del w:id="113" w:author="Alessandra Fragoso" w:date="2024-03-02T18:50:00Z">
        <w:r w:rsidR="009939E7" w:rsidRPr="00560B2A" w:rsidDel="007C1C34">
          <w:rPr>
            <w:highlight w:val="yellow"/>
            <w:rPrChange w:id="114" w:author="Alessandra Fragoso" w:date="2024-03-05T00:00:00Z">
              <w:rPr/>
            </w:rPrChange>
          </w:rPr>
          <w:delText>é</w:delText>
        </w:r>
      </w:del>
      <w:del w:id="115" w:author="Alessandra Fragoso" w:date="2024-03-02T17:40:00Z">
        <w:r w:rsidR="00073137" w:rsidRPr="00560B2A" w:rsidDel="00D363AA">
          <w:rPr>
            <w:highlight w:val="yellow"/>
            <w:rPrChange w:id="116" w:author="Alessandra Fragoso" w:date="2024-03-05T00:00:00Z">
              <w:rPr/>
            </w:rPrChange>
          </w:rPr>
          <w:delText>,</w:delText>
        </w:r>
      </w:del>
      <w:ins w:id="117" w:author="Alessandra Fragoso" w:date="2024-03-02T17:14:00Z">
        <w:r w:rsidR="001408A1" w:rsidRPr="00560B2A">
          <w:rPr>
            <w:highlight w:val="yellow"/>
            <w:rPrChange w:id="118" w:author="Alessandra Fragoso" w:date="2024-03-05T00:00:00Z">
              <w:rPr/>
            </w:rPrChange>
          </w:rPr>
          <w:t xml:space="preserve">analisar o uso da técnica </w:t>
        </w:r>
        <w:r w:rsidR="001408A1" w:rsidRPr="00560B2A">
          <w:rPr>
            <w:i/>
            <w:iCs/>
            <w:highlight w:val="yellow"/>
            <w:rPrChange w:id="119" w:author="Alessandra Fragoso" w:date="2024-03-05T00:00:00Z">
              <w:rPr/>
            </w:rPrChange>
          </w:rPr>
          <w:t>persona</w:t>
        </w:r>
        <w:r w:rsidR="001408A1" w:rsidRPr="00560B2A">
          <w:rPr>
            <w:highlight w:val="yellow"/>
            <w:rPrChange w:id="120" w:author="Alessandra Fragoso" w:date="2024-03-05T00:00:00Z">
              <w:rPr/>
            </w:rPrChange>
          </w:rPr>
          <w:t xml:space="preserve"> pela área comerci</w:t>
        </w:r>
      </w:ins>
      <w:ins w:id="121" w:author="Alessandra Fragoso" w:date="2024-03-02T17:15:00Z">
        <w:r w:rsidR="001408A1" w:rsidRPr="00560B2A">
          <w:rPr>
            <w:highlight w:val="yellow"/>
            <w:rPrChange w:id="122" w:author="Alessandra Fragoso" w:date="2024-03-05T00:00:00Z">
              <w:rPr/>
            </w:rPrChange>
          </w:rPr>
          <w:t>al de uma instituição financeira</w:t>
        </w:r>
      </w:ins>
      <w:ins w:id="123" w:author="Alessandra Fragoso" w:date="2024-03-02T17:16:00Z">
        <w:r w:rsidR="001408A1" w:rsidRPr="00560B2A">
          <w:rPr>
            <w:highlight w:val="yellow"/>
            <w:rPrChange w:id="124" w:author="Alessandra Fragoso" w:date="2024-03-05T00:00:00Z">
              <w:rPr/>
            </w:rPrChange>
          </w:rPr>
          <w:t xml:space="preserve">. </w:t>
        </w:r>
      </w:ins>
      <w:ins w:id="125" w:author="Alessandra Fragoso" w:date="2024-03-02T18:58:00Z">
        <w:r w:rsidR="00077748" w:rsidRPr="00560B2A">
          <w:rPr>
            <w:highlight w:val="yellow"/>
            <w:rPrChange w:id="126" w:author="Alessandra Fragoso" w:date="2024-03-05T00:00:00Z">
              <w:rPr/>
            </w:rPrChange>
          </w:rPr>
          <w:t>Para atin</w:t>
        </w:r>
      </w:ins>
      <w:ins w:id="127" w:author="Alessandra Fragoso" w:date="2024-03-02T18:59:00Z">
        <w:r w:rsidR="00077748" w:rsidRPr="00560B2A">
          <w:rPr>
            <w:highlight w:val="yellow"/>
            <w:rPrChange w:id="128" w:author="Alessandra Fragoso" w:date="2024-03-05T00:00:00Z">
              <w:rPr/>
            </w:rPrChange>
          </w:rPr>
          <w:t>gi</w:t>
        </w:r>
      </w:ins>
      <w:ins w:id="129" w:author="Alessandra Fragoso" w:date="2024-03-04T20:54:00Z">
        <w:r w:rsidR="00DF17D5" w:rsidRPr="00560B2A">
          <w:rPr>
            <w:highlight w:val="yellow"/>
            <w:rPrChange w:id="130" w:author="Alessandra Fragoso" w:date="2024-03-05T00:00:00Z">
              <w:rPr/>
            </w:rPrChange>
          </w:rPr>
          <w:t>mento d</w:t>
        </w:r>
      </w:ins>
      <w:ins w:id="131" w:author="Alessandra Fragoso" w:date="2024-03-02T18:59:00Z">
        <w:r w:rsidR="00077748" w:rsidRPr="00560B2A">
          <w:rPr>
            <w:highlight w:val="yellow"/>
            <w:rPrChange w:id="132" w:author="Alessandra Fragoso" w:date="2024-03-05T00:00:00Z">
              <w:rPr/>
            </w:rPrChange>
          </w:rPr>
          <w:t xml:space="preserve">o objetivo geral, </w:t>
        </w:r>
      </w:ins>
      <w:ins w:id="133" w:author="Alessandra Fragoso" w:date="2024-03-04T20:55:00Z">
        <w:r w:rsidR="00DF17D5" w:rsidRPr="00560B2A">
          <w:rPr>
            <w:highlight w:val="yellow"/>
            <w:rPrChange w:id="134" w:author="Alessandra Fragoso" w:date="2024-03-05T00:00:00Z">
              <w:rPr/>
            </w:rPrChange>
          </w:rPr>
          <w:t xml:space="preserve">foram elencados </w:t>
        </w:r>
      </w:ins>
      <w:ins w:id="135" w:author="Alessandra Fragoso" w:date="2024-03-02T18:59:00Z">
        <w:r w:rsidR="00077748" w:rsidRPr="00560B2A">
          <w:rPr>
            <w:highlight w:val="yellow"/>
            <w:rPrChange w:id="136" w:author="Alessandra Fragoso" w:date="2024-03-05T00:00:00Z">
              <w:rPr/>
            </w:rPrChange>
          </w:rPr>
          <w:t xml:space="preserve">os </w:t>
        </w:r>
      </w:ins>
      <w:ins w:id="137" w:author="Alessandra Fragoso" w:date="2024-03-04T20:55:00Z">
        <w:r w:rsidR="00DF17D5" w:rsidRPr="00560B2A">
          <w:rPr>
            <w:highlight w:val="yellow"/>
            <w:rPrChange w:id="138" w:author="Alessandra Fragoso" w:date="2024-03-05T00:00:00Z">
              <w:rPr/>
            </w:rPrChange>
          </w:rPr>
          <w:t xml:space="preserve">seguintes </w:t>
        </w:r>
      </w:ins>
      <w:ins w:id="139" w:author="Alessandra Fragoso" w:date="2024-03-02T18:59:00Z">
        <w:r w:rsidR="00077748" w:rsidRPr="00560B2A">
          <w:rPr>
            <w:highlight w:val="yellow"/>
            <w:rPrChange w:id="140" w:author="Alessandra Fragoso" w:date="2024-03-05T00:00:00Z">
              <w:rPr/>
            </w:rPrChange>
          </w:rPr>
          <w:t xml:space="preserve">objetivos específicos: a) </w:t>
        </w:r>
      </w:ins>
      <w:ins w:id="141" w:author="Alessandra Fragoso" w:date="2024-03-02T19:00:00Z">
        <w:r w:rsidR="00077748" w:rsidRPr="00560B2A">
          <w:rPr>
            <w:highlight w:val="yellow"/>
            <w:rPrChange w:id="142" w:author="Alessandra Fragoso" w:date="2024-03-05T00:00:00Z">
              <w:rPr/>
            </w:rPrChange>
          </w:rPr>
          <w:t xml:space="preserve">efetuar a </w:t>
        </w:r>
      </w:ins>
      <w:ins w:id="143" w:author="Alessandra Fragoso" w:date="2024-03-02T17:16:00Z">
        <w:r w:rsidR="001408A1" w:rsidRPr="00560B2A">
          <w:rPr>
            <w:highlight w:val="yellow"/>
            <w:rPrChange w:id="144" w:author="Alessandra Fragoso" w:date="2024-03-05T00:00:00Z">
              <w:rPr/>
            </w:rPrChange>
          </w:rPr>
          <w:t>an</w:t>
        </w:r>
      </w:ins>
      <w:ins w:id="145" w:author="Alessandra Fragoso" w:date="2024-03-02T17:17:00Z">
        <w:r w:rsidR="001408A1" w:rsidRPr="00560B2A">
          <w:rPr>
            <w:highlight w:val="yellow"/>
            <w:rPrChange w:id="146" w:author="Alessandra Fragoso" w:date="2024-03-05T00:00:00Z">
              <w:rPr/>
            </w:rPrChange>
          </w:rPr>
          <w:t>á</w:t>
        </w:r>
      </w:ins>
      <w:ins w:id="147" w:author="Alessandra Fragoso" w:date="2024-03-02T17:16:00Z">
        <w:r w:rsidR="001408A1" w:rsidRPr="00560B2A">
          <w:rPr>
            <w:highlight w:val="yellow"/>
            <w:rPrChange w:id="148" w:author="Alessandra Fragoso" w:date="2024-03-05T00:00:00Z">
              <w:rPr/>
            </w:rPrChange>
          </w:rPr>
          <w:t>lis</w:t>
        </w:r>
      </w:ins>
      <w:ins w:id="149" w:author="Alessandra Fragoso" w:date="2024-03-02T17:17:00Z">
        <w:r w:rsidR="001408A1" w:rsidRPr="00560B2A">
          <w:rPr>
            <w:highlight w:val="yellow"/>
            <w:rPrChange w:id="150" w:author="Alessandra Fragoso" w:date="2024-03-05T00:00:00Z">
              <w:rPr/>
            </w:rPrChange>
          </w:rPr>
          <w:t xml:space="preserve">e comparativa entre o modelo </w:t>
        </w:r>
      </w:ins>
      <w:ins w:id="151" w:author="Alessandra Fragoso" w:date="2024-03-02T17:22:00Z">
        <w:r w:rsidR="001408A1" w:rsidRPr="00560B2A">
          <w:rPr>
            <w:highlight w:val="yellow"/>
            <w:rPrChange w:id="152" w:author="Alessandra Fragoso" w:date="2024-03-05T00:00:00Z">
              <w:rPr/>
            </w:rPrChange>
          </w:rPr>
          <w:t>atual</w:t>
        </w:r>
      </w:ins>
      <w:ins w:id="153" w:author="Alessandra Fragoso" w:date="2024-03-02T17:18:00Z">
        <w:r w:rsidR="001408A1" w:rsidRPr="00560B2A">
          <w:rPr>
            <w:highlight w:val="yellow"/>
            <w:rPrChange w:id="154" w:author="Alessandra Fragoso" w:date="2024-03-05T00:00:00Z">
              <w:rPr/>
            </w:rPrChange>
          </w:rPr>
          <w:t xml:space="preserve"> e o modelo r</w:t>
        </w:r>
      </w:ins>
      <w:ins w:id="155" w:author="Alessandra Fragoso" w:date="2024-03-02T17:17:00Z">
        <w:r w:rsidR="001408A1" w:rsidRPr="00560B2A">
          <w:rPr>
            <w:highlight w:val="yellow"/>
            <w:rPrChange w:id="156" w:author="Alessandra Fragoso" w:date="2024-03-05T00:00:00Z">
              <w:rPr/>
            </w:rPrChange>
          </w:rPr>
          <w:t>ating</w:t>
        </w:r>
      </w:ins>
      <w:ins w:id="157" w:author="Alessandra Fragoso" w:date="2024-03-04T20:56:00Z">
        <w:r w:rsidR="00DF17D5" w:rsidRPr="00560B2A">
          <w:rPr>
            <w:highlight w:val="yellow"/>
            <w:rPrChange w:id="158" w:author="Alessandra Fragoso" w:date="2024-03-05T00:00:00Z">
              <w:rPr/>
            </w:rPrChange>
          </w:rPr>
          <w:t>,</w:t>
        </w:r>
      </w:ins>
      <w:ins w:id="159" w:author="Alessandra Fragoso" w:date="2024-03-02T18:59:00Z">
        <w:r w:rsidR="00077748" w:rsidRPr="00560B2A">
          <w:rPr>
            <w:highlight w:val="yellow"/>
            <w:rPrChange w:id="160" w:author="Alessandra Fragoso" w:date="2024-03-05T00:00:00Z">
              <w:rPr/>
            </w:rPrChange>
          </w:rPr>
          <w:t xml:space="preserve"> </w:t>
        </w:r>
      </w:ins>
      <w:ins w:id="161" w:author="Alessandra Fragoso" w:date="2024-03-02T19:00:00Z">
        <w:r w:rsidR="00077748" w:rsidRPr="00560B2A">
          <w:rPr>
            <w:highlight w:val="yellow"/>
            <w:rPrChange w:id="162" w:author="Alessandra Fragoso" w:date="2024-03-05T00:00:00Z">
              <w:rPr/>
            </w:rPrChange>
          </w:rPr>
          <w:t xml:space="preserve">b) </w:t>
        </w:r>
      </w:ins>
      <w:ins w:id="163" w:author="Alessandra Fragoso" w:date="2024-03-02T17:19:00Z">
        <w:r w:rsidR="001408A1" w:rsidRPr="00560B2A">
          <w:rPr>
            <w:highlight w:val="yellow"/>
            <w:rPrChange w:id="164" w:author="Alessandra Fragoso" w:date="2024-03-05T00:00:00Z">
              <w:rPr/>
            </w:rPrChange>
          </w:rPr>
          <w:t>identi</w:t>
        </w:r>
      </w:ins>
      <w:ins w:id="165" w:author="Alessandra Fragoso" w:date="2024-03-02T17:20:00Z">
        <w:r w:rsidR="001408A1" w:rsidRPr="00560B2A">
          <w:rPr>
            <w:highlight w:val="yellow"/>
            <w:rPrChange w:id="166" w:author="Alessandra Fragoso" w:date="2024-03-05T00:00:00Z">
              <w:rPr/>
            </w:rPrChange>
          </w:rPr>
          <w:t xml:space="preserve">ficar as alavancas de melhoria que foram </w:t>
        </w:r>
      </w:ins>
      <w:ins w:id="167" w:author="Alessandra Fragoso" w:date="2024-03-02T17:21:00Z">
        <w:r w:rsidR="001408A1" w:rsidRPr="00560B2A">
          <w:rPr>
            <w:highlight w:val="yellow"/>
            <w:rPrChange w:id="168" w:author="Alessandra Fragoso" w:date="2024-03-05T00:00:00Z">
              <w:rPr/>
            </w:rPrChange>
          </w:rPr>
          <w:t>impulsionadoras do novo modelo</w:t>
        </w:r>
      </w:ins>
      <w:ins w:id="169" w:author="Alessandra Fragoso" w:date="2024-03-04T20:56:00Z">
        <w:r w:rsidR="00DF17D5" w:rsidRPr="00560B2A">
          <w:rPr>
            <w:highlight w:val="yellow"/>
            <w:rPrChange w:id="170" w:author="Alessandra Fragoso" w:date="2024-03-05T00:00:00Z">
              <w:rPr/>
            </w:rPrChange>
          </w:rPr>
          <w:t xml:space="preserve"> e c) perceber se houve ganhos </w:t>
        </w:r>
      </w:ins>
      <w:ins w:id="171" w:author="Alessandra Fragoso" w:date="2024-03-04T20:57:00Z">
        <w:r w:rsidR="00DF17D5" w:rsidRPr="00560B2A">
          <w:rPr>
            <w:highlight w:val="yellow"/>
            <w:rPrChange w:id="172" w:author="Alessandra Fragoso" w:date="2024-03-05T00:00:00Z">
              <w:rPr/>
            </w:rPrChange>
          </w:rPr>
          <w:t xml:space="preserve">negociais </w:t>
        </w:r>
      </w:ins>
      <w:ins w:id="173" w:author="Alessandra Fragoso" w:date="2024-03-04T20:56:00Z">
        <w:r w:rsidR="00DF17D5" w:rsidRPr="00560B2A">
          <w:rPr>
            <w:highlight w:val="yellow"/>
            <w:rPrChange w:id="174" w:author="Alessandra Fragoso" w:date="2024-03-05T00:00:00Z">
              <w:rPr/>
            </w:rPrChange>
          </w:rPr>
          <w:t xml:space="preserve">para a </w:t>
        </w:r>
      </w:ins>
      <w:ins w:id="175" w:author="Alessandra Fragoso" w:date="2024-03-05T00:05:00Z">
        <w:r w:rsidR="00560B2A">
          <w:rPr>
            <w:highlight w:val="yellow"/>
          </w:rPr>
          <w:t>empresa</w:t>
        </w:r>
      </w:ins>
      <w:ins w:id="176" w:author="Alessandra Fragoso" w:date="2024-03-04T20:57:00Z">
        <w:r w:rsidR="00DF17D5" w:rsidRPr="00560B2A">
          <w:rPr>
            <w:highlight w:val="yellow"/>
            <w:rPrChange w:id="177" w:author="Alessandra Fragoso" w:date="2024-03-05T00:00:00Z">
              <w:rPr/>
            </w:rPrChange>
          </w:rPr>
          <w:t xml:space="preserve"> analisada.</w:t>
        </w:r>
      </w:ins>
    </w:p>
    <w:p w14:paraId="17A84CA9" w14:textId="404C6E4A" w:rsidR="003326C7" w:rsidRDefault="001408A1" w:rsidP="00400F82">
      <w:pPr>
        <w:spacing w:line="360" w:lineRule="auto"/>
        <w:ind w:firstLine="708"/>
        <w:rPr>
          <w:ins w:id="178" w:author="Alessandra Fragoso" w:date="2024-03-02T18:22:00Z"/>
        </w:rPr>
      </w:pPr>
      <w:ins w:id="179" w:author="Alessandra Fragoso" w:date="2024-03-02T17:17:00Z">
        <w:r>
          <w:t xml:space="preserve"> </w:t>
        </w:r>
      </w:ins>
      <w:ins w:id="180" w:author="Alessandra Fragoso" w:date="2024-03-02T17:16:00Z">
        <w:r>
          <w:t xml:space="preserve"> </w:t>
        </w:r>
      </w:ins>
      <w:ins w:id="181" w:author="Alessandra Fragoso" w:date="2024-03-02T17:15:00Z">
        <w:r>
          <w:t xml:space="preserve"> </w:t>
        </w:r>
      </w:ins>
      <w:r w:rsidR="00073137">
        <w:t xml:space="preserve"> </w:t>
      </w:r>
      <w:ins w:id="182" w:author="Alessandra Fragoso" w:date="2024-03-02T17:23:00Z">
        <w:r w:rsidR="008932F6">
          <w:t>A</w:t>
        </w:r>
      </w:ins>
      <w:del w:id="183" w:author="Alessandra Fragoso" w:date="2024-03-02T17:23:00Z">
        <w:r w:rsidR="00073137" w:rsidDel="008932F6">
          <w:delText>a</w:delText>
        </w:r>
      </w:del>
      <w:r w:rsidR="00073137">
        <w:t>lém</w:t>
      </w:r>
      <w:r w:rsidR="00D4685C">
        <w:t xml:space="preserve"> </w:t>
      </w:r>
      <w:r w:rsidR="00073137">
        <w:t>de</w:t>
      </w:r>
      <w:r w:rsidR="00D4685C">
        <w:t xml:space="preserve"> </w:t>
      </w:r>
      <w:r w:rsidR="00E97D8E">
        <w:t>descrever</w:t>
      </w:r>
      <w:r w:rsidR="000507D8">
        <w:t xml:space="preserve"> </w:t>
      </w:r>
      <w:ins w:id="184" w:author="Alessandra Fragoso" w:date="2024-03-02T17:24:00Z">
        <w:r w:rsidR="008932F6">
          <w:t>a</w:t>
        </w:r>
      </w:ins>
      <w:ins w:id="185" w:author="Alessandra Fragoso" w:date="2024-03-02T17:23:00Z">
        <w:r w:rsidR="008932F6">
          <w:t xml:space="preserve"> forma</w:t>
        </w:r>
      </w:ins>
      <w:del w:id="186" w:author="Alessandra Fragoso" w:date="2024-03-02T17:24:00Z">
        <w:r w:rsidR="000507D8" w:rsidDel="008932F6">
          <w:delText>como</w:delText>
        </w:r>
      </w:del>
      <w:ins w:id="187" w:author="Alessandra Fragoso" w:date="2024-03-02T17:24:00Z">
        <w:r w:rsidR="008932F6">
          <w:t xml:space="preserve"> de</w:t>
        </w:r>
      </w:ins>
      <w:ins w:id="188" w:author="Alessandra Fragoso" w:date="2024-03-02T17:23:00Z">
        <w:r w:rsidR="008932F6">
          <w:t xml:space="preserve"> </w:t>
        </w:r>
      </w:ins>
      <w:del w:id="189" w:author="Alessandra Fragoso" w:date="2024-03-02T17:23:00Z">
        <w:r w:rsidR="003326C7" w:rsidDel="008932F6">
          <w:delText xml:space="preserve"> </w:delText>
        </w:r>
        <w:r w:rsidR="00727163" w:rsidDel="008932F6">
          <w:delText xml:space="preserve">e </w:delText>
        </w:r>
      </w:del>
      <w:del w:id="190" w:author="Alessandra Fragoso" w:date="2024-03-02T17:24:00Z">
        <w:r w:rsidR="00727163" w:rsidDel="008932F6">
          <w:delText>porqu</w:delText>
        </w:r>
      </w:del>
      <w:del w:id="191" w:author="Alessandra Fragoso" w:date="2024-03-02T17:23:00Z">
        <w:r w:rsidR="00727163" w:rsidDel="008932F6">
          <w:delText>e</w:delText>
        </w:r>
      </w:del>
      <w:del w:id="192" w:author="Alessandra Fragoso" w:date="2024-03-02T17:24:00Z">
        <w:r w:rsidR="00727163" w:rsidDel="008932F6">
          <w:delText xml:space="preserve"> </w:delText>
        </w:r>
        <w:r w:rsidR="00C94DF8" w:rsidDel="008932F6">
          <w:delText>ocorreu o</w:delText>
        </w:r>
      </w:del>
      <w:del w:id="193" w:author="Alessandra Fragoso" w:date="2024-03-04T20:57:00Z">
        <w:r w:rsidR="00C94DF8" w:rsidDel="00DF17D5">
          <w:delText xml:space="preserve"> </w:delText>
        </w:r>
      </w:del>
      <w:r w:rsidR="003326C7">
        <w:t xml:space="preserve">desenvolvimento </w:t>
      </w:r>
      <w:r w:rsidR="00E97D8E">
        <w:t>do método</w:t>
      </w:r>
      <w:r w:rsidR="003326C7">
        <w:t xml:space="preserve"> </w:t>
      </w:r>
      <w:r w:rsidR="003326C7" w:rsidRPr="00E97D8E">
        <w:rPr>
          <w:i/>
          <w:iCs/>
        </w:rPr>
        <w:t>persona</w:t>
      </w:r>
      <w:r w:rsidR="006C18E6">
        <w:rPr>
          <w:i/>
          <w:iCs/>
        </w:rPr>
        <w:t xml:space="preserve"> </w:t>
      </w:r>
      <w:r w:rsidR="00BB1E34">
        <w:t>como ferramenta de apoio</w:t>
      </w:r>
      <w:r w:rsidR="009351F4" w:rsidRPr="00BB1E34">
        <w:t xml:space="preserve"> </w:t>
      </w:r>
      <w:r w:rsidR="00BB1E34">
        <w:t>a</w:t>
      </w:r>
      <w:r w:rsidR="009351F4" w:rsidRPr="00BB1E34">
        <w:t>o</w:t>
      </w:r>
      <w:r w:rsidR="0034511C">
        <w:t>s profissionais no</w:t>
      </w:r>
      <w:r w:rsidR="009351F4" w:rsidRPr="00BB1E34">
        <w:t xml:space="preserve"> </w:t>
      </w:r>
      <w:r w:rsidR="006C18E6" w:rsidRPr="00BB1E34">
        <w:t xml:space="preserve">atendimento </w:t>
      </w:r>
      <w:r w:rsidR="00846587">
        <w:t>a</w:t>
      </w:r>
      <w:r w:rsidR="006C18E6" w:rsidRPr="00BB1E34">
        <w:t>os produtores rurais,</w:t>
      </w:r>
      <w:ins w:id="194" w:author="Alessandra Fragoso" w:date="2024-03-02T17:24:00Z">
        <w:r w:rsidR="008932F6">
          <w:t xml:space="preserve"> neste estudo</w:t>
        </w:r>
      </w:ins>
      <w:r w:rsidR="005B777D">
        <w:t xml:space="preserve"> </w:t>
      </w:r>
      <w:ins w:id="195" w:author="Alessandra Fragoso" w:date="2024-03-02T17:25:00Z">
        <w:r w:rsidR="008932F6">
          <w:t xml:space="preserve">pretende-se </w:t>
        </w:r>
      </w:ins>
      <w:r w:rsidR="003326C7" w:rsidRPr="00E515F0">
        <w:t>também despertar</w:t>
      </w:r>
      <w:r w:rsidR="003326C7">
        <w:t xml:space="preserve"> a atenção ao aspecto da humanização nas transações comerciais</w:t>
      </w:r>
      <w:r w:rsidR="009351F4">
        <w:t xml:space="preserve"> e </w:t>
      </w:r>
      <w:r w:rsidR="003D46E1">
        <w:t>a</w:t>
      </w:r>
      <w:r w:rsidR="003326C7">
        <w:t xml:space="preserve"> conscientização de que a</w:t>
      </w:r>
      <w:r w:rsidR="00FF6B37">
        <w:t xml:space="preserve">s </w:t>
      </w:r>
      <w:r w:rsidR="003326C7">
        <w:t xml:space="preserve">organizações modernas devem se reinventar </w:t>
      </w:r>
      <w:r w:rsidR="003326C7">
        <w:lastRenderedPageBreak/>
        <w:t>constantemente para permanecerem vivas</w:t>
      </w:r>
      <w:r w:rsidR="00174F5E">
        <w:t xml:space="preserve"> </w:t>
      </w:r>
      <w:r w:rsidR="003326C7">
        <w:t>no mercado cada vez mais competitivo</w:t>
      </w:r>
      <w:r w:rsidR="00174F5E">
        <w:t xml:space="preserve"> (Dweck, 2016)</w:t>
      </w:r>
      <w:r w:rsidR="003326C7">
        <w:t>.</w:t>
      </w:r>
      <w:ins w:id="196" w:author="Alessandra Fragoso" w:date="2024-03-02T17:25:00Z">
        <w:r w:rsidR="008932F6">
          <w:t xml:space="preserve"> </w:t>
        </w:r>
      </w:ins>
    </w:p>
    <w:p w14:paraId="7C01D014" w14:textId="18582C1C" w:rsidR="00BA7531" w:rsidRPr="007B01BE" w:rsidRDefault="00BA7531" w:rsidP="00400F82">
      <w:pPr>
        <w:spacing w:line="360" w:lineRule="auto"/>
        <w:ind w:firstLine="708"/>
      </w:pPr>
      <w:ins w:id="197" w:author="Alessandra Fragoso" w:date="2024-03-02T18:23:00Z">
        <w:r>
          <w:rPr>
            <w:highlight w:val="yellow"/>
          </w:rPr>
          <w:t xml:space="preserve">Espera-se que os </w:t>
        </w:r>
      </w:ins>
      <w:ins w:id="198" w:author="Alessandra Fragoso" w:date="2024-03-02T18:22:00Z">
        <w:r w:rsidRPr="00BA7531">
          <w:rPr>
            <w:highlight w:val="yellow"/>
            <w:rPrChange w:id="199" w:author="Alessandra Fragoso" w:date="2024-03-02T18:23:00Z">
              <w:rPr/>
            </w:rPrChange>
          </w:rPr>
          <w:t>resultado</w:t>
        </w:r>
      </w:ins>
      <w:ins w:id="200" w:author="Alessandra Fragoso" w:date="2024-03-02T18:23:00Z">
        <w:r w:rsidRPr="00BA7531">
          <w:rPr>
            <w:highlight w:val="yellow"/>
            <w:rPrChange w:id="201" w:author="Alessandra Fragoso" w:date="2024-03-02T18:23:00Z">
              <w:rPr/>
            </w:rPrChange>
          </w:rPr>
          <w:t>s deste estudo</w:t>
        </w:r>
      </w:ins>
      <w:ins w:id="202" w:author="Alessandra Fragoso" w:date="2024-03-02T19:05:00Z">
        <w:r w:rsidR="00ED1211">
          <w:rPr>
            <w:highlight w:val="yellow"/>
          </w:rPr>
          <w:t xml:space="preserve"> de caso</w:t>
        </w:r>
      </w:ins>
      <w:ins w:id="203" w:author="Alessandra Fragoso" w:date="2024-03-02T18:23:00Z">
        <w:r w:rsidRPr="00BA7531">
          <w:rPr>
            <w:highlight w:val="yellow"/>
            <w:rPrChange w:id="204" w:author="Alessandra Fragoso" w:date="2024-03-02T18:23:00Z">
              <w:rPr/>
            </w:rPrChange>
          </w:rPr>
          <w:t xml:space="preserve"> </w:t>
        </w:r>
      </w:ins>
      <w:ins w:id="205" w:author="Alessandra Fragoso" w:date="2024-03-03T19:37:00Z">
        <w:r w:rsidR="00692C90">
          <w:rPr>
            <w:highlight w:val="yellow"/>
          </w:rPr>
          <w:t>gerem</w:t>
        </w:r>
      </w:ins>
      <w:ins w:id="206" w:author="Alessandra Fragoso" w:date="2024-03-02T18:23:00Z">
        <w:r w:rsidR="002E1553">
          <w:rPr>
            <w:highlight w:val="yellow"/>
          </w:rPr>
          <w:t xml:space="preserve"> </w:t>
        </w:r>
      </w:ins>
      <w:ins w:id="207" w:author="Alessandra Fragoso" w:date="2024-03-02T19:02:00Z">
        <w:r w:rsidR="00077748">
          <w:rPr>
            <w:highlight w:val="yellow"/>
          </w:rPr>
          <w:t>a compreensão d</w:t>
        </w:r>
      </w:ins>
      <w:ins w:id="208" w:author="Alessandra Fragoso" w:date="2024-03-04T21:01:00Z">
        <w:r w:rsidR="00F93759">
          <w:rPr>
            <w:highlight w:val="yellow"/>
          </w:rPr>
          <w:t xml:space="preserve">os </w:t>
        </w:r>
      </w:ins>
      <w:ins w:id="209" w:author="Alessandra Fragoso" w:date="2024-03-04T21:02:00Z">
        <w:r w:rsidR="00F93759">
          <w:rPr>
            <w:highlight w:val="yellow"/>
          </w:rPr>
          <w:t>impactos d</w:t>
        </w:r>
      </w:ins>
      <w:ins w:id="210" w:author="Alessandra Fragoso" w:date="2024-03-02T19:02:00Z">
        <w:r w:rsidR="00077748">
          <w:rPr>
            <w:highlight w:val="yellow"/>
          </w:rPr>
          <w:t>a utilização de ferramentas digitais</w:t>
        </w:r>
      </w:ins>
      <w:ins w:id="211" w:author="Alessandra Fragoso" w:date="2024-03-03T19:35:00Z">
        <w:r w:rsidR="004D64A0">
          <w:rPr>
            <w:highlight w:val="yellow"/>
          </w:rPr>
          <w:t xml:space="preserve"> </w:t>
        </w:r>
      </w:ins>
      <w:ins w:id="212" w:author="Alessandra Fragoso" w:date="2024-03-03T19:38:00Z">
        <w:r w:rsidR="00842B1E">
          <w:rPr>
            <w:highlight w:val="yellow"/>
          </w:rPr>
          <w:t>de</w:t>
        </w:r>
      </w:ins>
      <w:ins w:id="213" w:author="Alessandra Fragoso" w:date="2024-03-03T19:35:00Z">
        <w:r w:rsidR="00BB4376">
          <w:rPr>
            <w:highlight w:val="yellow"/>
          </w:rPr>
          <w:t xml:space="preserve"> </w:t>
        </w:r>
        <w:proofErr w:type="spellStart"/>
        <w:r w:rsidR="00BB4376">
          <w:rPr>
            <w:highlight w:val="yellow"/>
          </w:rPr>
          <w:t>hiperpersonalização</w:t>
        </w:r>
        <w:proofErr w:type="spellEnd"/>
        <w:r w:rsidR="00BB4376">
          <w:rPr>
            <w:highlight w:val="yellow"/>
          </w:rPr>
          <w:t xml:space="preserve"> </w:t>
        </w:r>
      </w:ins>
      <w:ins w:id="214" w:author="Alessandra Fragoso" w:date="2024-03-04T20:58:00Z">
        <w:r w:rsidR="00F93759">
          <w:rPr>
            <w:highlight w:val="yellow"/>
          </w:rPr>
          <w:t>n</w:t>
        </w:r>
      </w:ins>
      <w:ins w:id="215" w:author="Alessandra Fragoso" w:date="2024-03-03T19:36:00Z">
        <w:r w:rsidR="00BB4376">
          <w:rPr>
            <w:highlight w:val="yellow"/>
          </w:rPr>
          <w:t xml:space="preserve">o atendimento </w:t>
        </w:r>
      </w:ins>
      <w:ins w:id="216" w:author="Alessandra Fragoso" w:date="2024-03-04T21:06:00Z">
        <w:r w:rsidR="00F93759">
          <w:rPr>
            <w:highlight w:val="yellow"/>
          </w:rPr>
          <w:t xml:space="preserve">das instituições </w:t>
        </w:r>
      </w:ins>
      <w:ins w:id="217" w:author="Alessandra Fragoso" w:date="2024-03-04T21:07:00Z">
        <w:r w:rsidR="00F93759">
          <w:rPr>
            <w:highlight w:val="yellow"/>
          </w:rPr>
          <w:t>bancárias</w:t>
        </w:r>
      </w:ins>
      <w:ins w:id="218" w:author="Alessandra Fragoso" w:date="2024-03-04T21:00:00Z">
        <w:r w:rsidR="00F93759">
          <w:rPr>
            <w:highlight w:val="yellow"/>
          </w:rPr>
          <w:t xml:space="preserve">, visando </w:t>
        </w:r>
      </w:ins>
      <w:ins w:id="219" w:author="Alessandra Fragoso" w:date="2024-03-04T21:01:00Z">
        <w:r w:rsidR="00F93759">
          <w:rPr>
            <w:highlight w:val="yellow"/>
          </w:rPr>
          <w:t xml:space="preserve">a melhoria na oferta do crédito aos seus clientes </w:t>
        </w:r>
      </w:ins>
      <w:ins w:id="220" w:author="Alessandra Fragoso" w:date="2024-03-04T21:04:00Z">
        <w:r w:rsidR="00F93759">
          <w:rPr>
            <w:highlight w:val="yellow"/>
          </w:rPr>
          <w:t xml:space="preserve">e </w:t>
        </w:r>
      </w:ins>
      <w:ins w:id="221" w:author="Alessandra Fragoso" w:date="2024-03-04T21:07:00Z">
        <w:r w:rsidR="00F93759">
          <w:rPr>
            <w:highlight w:val="yellow"/>
          </w:rPr>
          <w:t>o</w:t>
        </w:r>
      </w:ins>
      <w:ins w:id="222" w:author="Alessandra Fragoso" w:date="2024-03-04T21:04:00Z">
        <w:r w:rsidR="00F93759">
          <w:rPr>
            <w:highlight w:val="yellow"/>
          </w:rPr>
          <w:t xml:space="preserve"> avanço na participação deste</w:t>
        </w:r>
      </w:ins>
      <w:ins w:id="223" w:author="Alessandra Fragoso" w:date="2024-03-04T21:03:00Z">
        <w:r w:rsidR="00F93759">
          <w:rPr>
            <w:highlight w:val="yellow"/>
          </w:rPr>
          <w:t xml:space="preserve"> mercado que </w:t>
        </w:r>
      </w:ins>
      <w:ins w:id="224" w:author="Alessandra Fragoso" w:date="2024-03-02T19:12:00Z">
        <w:r w:rsidR="008265CB">
          <w:rPr>
            <w:highlight w:val="yellow"/>
          </w:rPr>
          <w:t>apresenta</w:t>
        </w:r>
      </w:ins>
      <w:ins w:id="225" w:author="Alessandra Fragoso" w:date="2024-03-02T19:07:00Z">
        <w:r w:rsidR="00ED1211" w:rsidRPr="00ED1211">
          <w:rPr>
            <w:highlight w:val="yellow"/>
            <w:rPrChange w:id="226" w:author="Alessandra Fragoso" w:date="2024-03-02T19:09:00Z">
              <w:rPr/>
            </w:rPrChange>
          </w:rPr>
          <w:t xml:space="preserve"> inovaç</w:t>
        </w:r>
      </w:ins>
      <w:ins w:id="227" w:author="Alessandra Fragoso" w:date="2024-03-02T19:08:00Z">
        <w:r w:rsidR="00ED1211" w:rsidRPr="00ED1211">
          <w:rPr>
            <w:highlight w:val="yellow"/>
            <w:rPrChange w:id="228" w:author="Alessandra Fragoso" w:date="2024-03-02T19:09:00Z">
              <w:rPr/>
            </w:rPrChange>
          </w:rPr>
          <w:t>ões</w:t>
        </w:r>
      </w:ins>
      <w:ins w:id="229" w:author="Alessandra Fragoso" w:date="2024-03-02T19:07:00Z">
        <w:r w:rsidR="00ED1211" w:rsidRPr="00ED1211">
          <w:rPr>
            <w:highlight w:val="yellow"/>
            <w:rPrChange w:id="230" w:author="Alessandra Fragoso" w:date="2024-03-02T19:09:00Z">
              <w:rPr/>
            </w:rPrChange>
          </w:rPr>
          <w:t xml:space="preserve"> tecnológicas </w:t>
        </w:r>
      </w:ins>
      <w:ins w:id="231" w:author="Alessandra Fragoso" w:date="2024-03-02T19:09:00Z">
        <w:r w:rsidR="00ED1211" w:rsidRPr="00ED1211">
          <w:rPr>
            <w:highlight w:val="yellow"/>
            <w:rPrChange w:id="232" w:author="Alessandra Fragoso" w:date="2024-03-02T19:09:00Z">
              <w:rPr/>
            </w:rPrChange>
          </w:rPr>
          <w:t>cada vez mais rápidas e eficientes.</w:t>
        </w:r>
      </w:ins>
      <w:ins w:id="233" w:author="Alessandra Fragoso" w:date="2024-03-02T19:08:00Z">
        <w:r w:rsidR="00ED1211">
          <w:t xml:space="preserve"> </w:t>
        </w:r>
      </w:ins>
    </w:p>
    <w:p w14:paraId="1D92C09B" w14:textId="77777777" w:rsidR="00FD4774" w:rsidRDefault="00FD4774" w:rsidP="004C4CC2">
      <w:pPr>
        <w:spacing w:line="360" w:lineRule="auto"/>
        <w:ind w:firstLine="709"/>
        <w:rPr>
          <w:color w:val="000000"/>
        </w:rPr>
      </w:pPr>
    </w:p>
    <w:p w14:paraId="7E0BF3A1" w14:textId="77777777" w:rsidR="00CF737B" w:rsidRDefault="00CF737B" w:rsidP="004C4CC2">
      <w:pPr>
        <w:spacing w:line="360" w:lineRule="auto"/>
        <w:ind w:firstLine="709"/>
        <w:rPr>
          <w:color w:val="000000"/>
        </w:rPr>
      </w:pPr>
    </w:p>
    <w:p w14:paraId="1F8C799D" w14:textId="77777777" w:rsidR="00860CFB" w:rsidRDefault="00860CFB">
      <w:pPr>
        <w:rPr>
          <w:b/>
        </w:rPr>
      </w:pPr>
      <w:r>
        <w:rPr>
          <w:b/>
        </w:rPr>
        <w:br w:type="page"/>
      </w:r>
    </w:p>
    <w:p w14:paraId="5847BAE4" w14:textId="2C71A9D1" w:rsidR="000A46BE" w:rsidRDefault="000A46BE" w:rsidP="004C4CC2">
      <w:pPr>
        <w:pStyle w:val="PargrafodaLista"/>
        <w:spacing w:line="360" w:lineRule="auto"/>
        <w:ind w:left="0"/>
        <w:rPr>
          <w:b/>
        </w:rPr>
      </w:pPr>
      <w:r w:rsidRPr="00E52BEE">
        <w:rPr>
          <w:b/>
        </w:rPr>
        <w:lastRenderedPageBreak/>
        <w:t>Material e Métodos</w:t>
      </w:r>
    </w:p>
    <w:p w14:paraId="4B6839CE" w14:textId="77777777" w:rsidR="00B07D40" w:rsidRPr="00E52BEE" w:rsidRDefault="00B07D40" w:rsidP="004C4CC2">
      <w:pPr>
        <w:pStyle w:val="PargrafodaLista"/>
        <w:spacing w:line="360" w:lineRule="auto"/>
        <w:ind w:left="0"/>
        <w:rPr>
          <w:b/>
        </w:rPr>
      </w:pPr>
    </w:p>
    <w:p w14:paraId="78D8AAB4" w14:textId="192CC0B9" w:rsidR="005B6947" w:rsidRPr="00B613F8" w:rsidRDefault="00CE26AC" w:rsidP="004C4CC2">
      <w:pPr>
        <w:spacing w:line="360" w:lineRule="auto"/>
        <w:ind w:firstLine="708"/>
      </w:pPr>
      <w:r>
        <w:t>O objetivo deste estudo</w:t>
      </w:r>
      <w:r w:rsidR="0010709B">
        <w:t>, conforme já mencionado</w:t>
      </w:r>
      <w:r w:rsidR="009A5787">
        <w:t>,</w:t>
      </w:r>
      <w:r>
        <w:t xml:space="preserve"> é descrever a aplicação da metodologia </w:t>
      </w:r>
      <w:r w:rsidRPr="00400F82">
        <w:rPr>
          <w:i/>
          <w:iCs/>
        </w:rPr>
        <w:t>persona</w:t>
      </w:r>
      <w:r>
        <w:t xml:space="preserve"> </w:t>
      </w:r>
      <w:ins w:id="234" w:author="Alessandra Fragoso" w:date="2024-03-05T00:06:00Z">
        <w:r w:rsidR="004B1955">
          <w:t>ou</w:t>
        </w:r>
      </w:ins>
      <w:ins w:id="235" w:author="Alessandra Fragoso" w:date="2024-03-05T00:07:00Z">
        <w:r w:rsidR="004B1955">
          <w:t xml:space="preserve"> </w:t>
        </w:r>
        <w:proofErr w:type="spellStart"/>
        <w:r w:rsidR="004B1955" w:rsidRPr="004B1955">
          <w:rPr>
            <w:i/>
            <w:iCs/>
            <w:rPrChange w:id="236" w:author="Alessandra Fragoso" w:date="2024-03-05T00:07:00Z">
              <w:rPr/>
            </w:rPrChange>
          </w:rPr>
          <w:t>buyer</w:t>
        </w:r>
        <w:proofErr w:type="spellEnd"/>
        <w:r w:rsidR="004B1955" w:rsidRPr="004B1955">
          <w:rPr>
            <w:i/>
            <w:iCs/>
            <w:rPrChange w:id="237" w:author="Alessandra Fragoso" w:date="2024-03-05T00:07:00Z">
              <w:rPr/>
            </w:rPrChange>
          </w:rPr>
          <w:t xml:space="preserve"> persona</w:t>
        </w:r>
        <w:r w:rsidR="004B1955">
          <w:t xml:space="preserve"> </w:t>
        </w:r>
      </w:ins>
      <w:r>
        <w:t>no mercado de crédito rural. Como não foram encontrados materiais em português que demonstrassem este processo, este estudo te</w:t>
      </w:r>
      <w:r w:rsidR="00282837">
        <w:t>ve</w:t>
      </w:r>
      <w:r>
        <w:t xml:space="preserve"> como foco a descrição do uso da ferramenta </w:t>
      </w:r>
      <w:r w:rsidRPr="009A5787">
        <w:rPr>
          <w:i/>
          <w:iCs/>
        </w:rPr>
        <w:t>persona</w:t>
      </w:r>
      <w:r>
        <w:t xml:space="preserve"> no relacionamento com o cliente do setor bancário, a partir da percepção dos profissionais que trabalham com a oferta do crédito aos produtores rurais.</w:t>
      </w:r>
    </w:p>
    <w:p w14:paraId="08EFB385" w14:textId="77777777" w:rsidR="00FD4774" w:rsidRPr="00B613F8" w:rsidRDefault="00FD4774" w:rsidP="004C4CC2">
      <w:pPr>
        <w:pStyle w:val="PargrafodaLista"/>
        <w:spacing w:line="360" w:lineRule="auto"/>
        <w:ind w:left="0"/>
      </w:pPr>
    </w:p>
    <w:p w14:paraId="5221DDB5" w14:textId="6D87295D" w:rsidR="00FD4774" w:rsidRDefault="00CF737B" w:rsidP="004C4CC2">
      <w:pPr>
        <w:pStyle w:val="PargrafodaLista"/>
        <w:spacing w:line="360" w:lineRule="auto"/>
        <w:ind w:left="0"/>
        <w:rPr>
          <w:b/>
        </w:rPr>
      </w:pPr>
      <w:r>
        <w:rPr>
          <w:b/>
        </w:rPr>
        <w:tab/>
      </w:r>
      <w:r w:rsidR="00FD4774">
        <w:rPr>
          <w:b/>
        </w:rPr>
        <w:t>2.1 Caracterização da pesquisa</w:t>
      </w:r>
    </w:p>
    <w:p w14:paraId="2936025E" w14:textId="77777777" w:rsidR="00EC45FA" w:rsidRDefault="00EC45FA" w:rsidP="004C4CC2">
      <w:pPr>
        <w:pStyle w:val="PargrafodaLista"/>
        <w:spacing w:line="360" w:lineRule="auto"/>
        <w:ind w:left="0"/>
        <w:rPr>
          <w:b/>
        </w:rPr>
      </w:pPr>
    </w:p>
    <w:p w14:paraId="6E358069" w14:textId="77777777" w:rsidR="00580208" w:rsidRPr="00BD770F" w:rsidRDefault="00580208" w:rsidP="00580208">
      <w:pPr>
        <w:spacing w:line="360" w:lineRule="auto"/>
        <w:ind w:firstLine="708"/>
        <w:rPr>
          <w:ins w:id="238" w:author="Alessandra Fragoso" w:date="2024-03-04T21:09:00Z"/>
        </w:rPr>
      </w:pPr>
      <w:ins w:id="239" w:author="Alessandra Fragoso" w:date="2024-03-04T21:09:00Z">
        <w:r w:rsidRPr="00BD770F">
          <w:t>Segundo Andrade (2001), a pesquisa científica é um conjunto de procedimentos sistemáticos, apoiado no raciocínio lógico e que usa métodos científicos, no intuito de encontrar soluções para problemas pesquisados. Desempenha um papel de extrema relevância ao proporcionar a oportunidade de adquirir e produzir conhecimento e, principalmente encontrar soluções que têm o poder de transformar processos, pessoas e empresas.</w:t>
        </w:r>
      </w:ins>
    </w:p>
    <w:p w14:paraId="158C382C" w14:textId="77777777" w:rsidR="00580208" w:rsidRPr="00BD770F" w:rsidRDefault="00580208" w:rsidP="00580208">
      <w:pPr>
        <w:spacing w:line="360" w:lineRule="auto"/>
        <w:ind w:firstLine="708"/>
        <w:rPr>
          <w:ins w:id="240" w:author="Alessandra Fragoso" w:date="2024-03-04T21:09:00Z"/>
        </w:rPr>
      </w:pPr>
      <w:ins w:id="241" w:author="Alessandra Fragoso" w:date="2024-03-04T21:09:00Z">
        <w:r w:rsidRPr="00BD770F">
          <w:t xml:space="preserve">Dentre as modalidades de pesquisa estão a bibliográfica, documental, estudo de caso, experimental, pesquisa de campo, quantitativa, qualitativa, exploratória, entre outras, </w:t>
        </w:r>
        <w:r>
          <w:t>com</w:t>
        </w:r>
        <w:r w:rsidRPr="00BD770F">
          <w:t xml:space="preserve"> abordagens técnicas distintas.</w:t>
        </w:r>
      </w:ins>
    </w:p>
    <w:p w14:paraId="05B5F941" w14:textId="69840930" w:rsidR="009125CC" w:rsidRPr="00BD770F" w:rsidRDefault="009125CC" w:rsidP="009125CC">
      <w:pPr>
        <w:spacing w:line="360" w:lineRule="auto"/>
        <w:ind w:firstLine="708"/>
      </w:pPr>
      <w:r w:rsidRPr="00BD770F">
        <w:t xml:space="preserve">Entende-se, no meio científico, que o </w:t>
      </w:r>
      <w:r>
        <w:t>e</w:t>
      </w:r>
      <w:r w:rsidRPr="00BD770F">
        <w:t xml:space="preserve">studo de </w:t>
      </w:r>
      <w:r>
        <w:t>c</w:t>
      </w:r>
      <w:r w:rsidRPr="00BD770F">
        <w:t>aso é uma modalidade de pesquisa que envolve a análise profunda e exaustiva de um ou mais objetos ou fatos, a fim de se obter seu amplo e detalhado conhecimento (Kennedy, 2005). É como mergulhar de cabeça ao se observar um acontecimento e suas variáveis, para melhor</w:t>
      </w:r>
      <w:r>
        <w:t xml:space="preserve"> compreendê-lo</w:t>
      </w:r>
      <w:r w:rsidRPr="00BD770F">
        <w:t xml:space="preserve">. Para </w:t>
      </w:r>
      <w:proofErr w:type="spellStart"/>
      <w:r w:rsidRPr="00BD770F">
        <w:t>Stake</w:t>
      </w:r>
      <w:proofErr w:type="spellEnd"/>
      <w:r w:rsidRPr="00BD770F">
        <w:t xml:space="preserve"> (2013), o estudo de caso também é considerado como uma das estratégias da pesquisa qualitativa. </w:t>
      </w:r>
    </w:p>
    <w:p w14:paraId="3127E185" w14:textId="76B39983" w:rsidR="009125CC" w:rsidRPr="00BD770F" w:rsidDel="00580208" w:rsidRDefault="009125CC" w:rsidP="009125CC">
      <w:pPr>
        <w:spacing w:line="360" w:lineRule="auto"/>
        <w:ind w:firstLine="708"/>
        <w:rPr>
          <w:del w:id="242" w:author="Alessandra Fragoso" w:date="2024-03-04T21:10:00Z"/>
        </w:rPr>
      </w:pPr>
      <w:del w:id="243" w:author="Alessandra Fragoso" w:date="2024-03-04T21:10:00Z">
        <w:r w:rsidRPr="00BD770F" w:rsidDel="00580208">
          <w:delText>Segundo Andrade (2001), a pesquisa científica é um conjunto de procedimentos sistemáticos, apoiado no raciocínio lógico e que usa métodos científicos, no intuito de encontrar soluções para problemas pesquisados. Desempenha um papel de extrema relevância ao proporcionar a oportunidade de adquirir e produzir conhecimento e, principalmente encontrar soluções que têm o poder de transformar processos, pessoas e empresas.</w:delText>
        </w:r>
      </w:del>
    </w:p>
    <w:p w14:paraId="620379EA" w14:textId="51C1BD9D" w:rsidR="009125CC" w:rsidRPr="00BD770F" w:rsidDel="00580208" w:rsidRDefault="009125CC" w:rsidP="007F566A">
      <w:pPr>
        <w:spacing w:line="360" w:lineRule="auto"/>
        <w:ind w:firstLine="708"/>
        <w:rPr>
          <w:del w:id="244" w:author="Alessandra Fragoso" w:date="2024-03-04T21:10:00Z"/>
        </w:rPr>
      </w:pPr>
      <w:del w:id="245" w:author="Alessandra Fragoso" w:date="2024-03-04T21:10:00Z">
        <w:r w:rsidRPr="00BD770F" w:rsidDel="00580208">
          <w:delText xml:space="preserve">Dentre as modalidades de pesquisa estão a bibliográfica, documental, estudo de caso, experimental, pesquisa de campo, quantitativa, qualitativa, exploratória, entre outras, </w:delText>
        </w:r>
        <w:r w:rsidDel="00580208">
          <w:delText>com</w:delText>
        </w:r>
        <w:r w:rsidRPr="00BD770F" w:rsidDel="00580208">
          <w:delText xml:space="preserve"> abordagens técnicas distintas.</w:delText>
        </w:r>
      </w:del>
    </w:p>
    <w:p w14:paraId="3A68F49A" w14:textId="338E8207" w:rsidR="009125CC" w:rsidRPr="00BD770F" w:rsidRDefault="009125CC" w:rsidP="007F566A">
      <w:pPr>
        <w:spacing w:line="360" w:lineRule="auto"/>
        <w:ind w:firstLine="708"/>
      </w:pPr>
      <w:r>
        <w:t>Todavia, h</w:t>
      </w:r>
      <w:r w:rsidRPr="00BD770F">
        <w:t>á pontos de atenção para que um estudo de caso seja considerado exemplar</w:t>
      </w:r>
      <w:r w:rsidR="00EF23BF">
        <w:t>.</w:t>
      </w:r>
      <w:r w:rsidR="00A8219C">
        <w:t xml:space="preserve"> </w:t>
      </w:r>
      <w:r w:rsidRPr="00BD770F">
        <w:t>Primeiramente, deve-se distinguir o que se está sendo estudado do seu contexto, usando uma narrativa convincente, demonstrando que houve um esforço exaustivo na análise. Também é importante buscar explicações ou perspectivas rivais daquelas adotadas no estudo e examinar as evidências de acordo com essas perspectivas. Por fim, a escrita deve ser clara e instigante, “seduzindo” o leitor, de modo a que este permaneça “ligado” na narrativa até o final</w:t>
      </w:r>
      <w:r w:rsidR="00EF23BF">
        <w:t xml:space="preserve"> (Yin, 2005)</w:t>
      </w:r>
      <w:r w:rsidR="00EF23BF" w:rsidRPr="00BD770F">
        <w:t>.</w:t>
      </w:r>
    </w:p>
    <w:p w14:paraId="318716F8" w14:textId="77777777" w:rsidR="009125CC" w:rsidRPr="00BD770F" w:rsidRDefault="009125CC" w:rsidP="00D5601C">
      <w:pPr>
        <w:spacing w:line="360" w:lineRule="auto"/>
        <w:ind w:firstLine="708"/>
      </w:pPr>
      <w:proofErr w:type="spellStart"/>
      <w:r w:rsidRPr="00BD770F">
        <w:t>Stake</w:t>
      </w:r>
      <w:proofErr w:type="spellEnd"/>
      <w:r w:rsidRPr="00BD770F">
        <w:t xml:space="preserve"> (2013), distingue os estudos de caso por suas finalidades:  intrínseco, instrumental e coletivo. No primeiro busca-se melhor compreensão pelo simples interesse despertado por aquele caso e suas particularidades. No segundo, o interesse no caso é porque acredita-se que facilitará a compreensão de algo mais amplo, por fornecer insights </w:t>
      </w:r>
      <w:r w:rsidRPr="00BD770F">
        <w:lastRenderedPageBreak/>
        <w:t>sobre o assunto. Já no estudo de caso coletivo, pesquisa-se conjuntamente alguns casos para investigar um dado fenômeno.</w:t>
      </w:r>
    </w:p>
    <w:p w14:paraId="2688EB02" w14:textId="77777777" w:rsidR="009125CC" w:rsidRPr="00BD770F" w:rsidRDefault="009125CC" w:rsidP="00D5601C">
      <w:pPr>
        <w:spacing w:line="360" w:lineRule="auto"/>
        <w:ind w:firstLine="708"/>
      </w:pPr>
      <w:r w:rsidRPr="00BD770F">
        <w:t xml:space="preserve">Dentre as principais vantagens de se utilizar o método de pesquisa, estudo de caso, estão a possibilidade de utilizar fontes diversas de evidências; formular hipóteses; desenvolver teorias e relacioná-las à prática; estimular novas descobertas; ter a percepção por meio de exemplos, situações ou acontecimentos específicos. </w:t>
      </w:r>
    </w:p>
    <w:p w14:paraId="6DAC6711" w14:textId="0938378A" w:rsidR="009125CC" w:rsidRPr="00BD770F" w:rsidRDefault="009125CC" w:rsidP="00D5601C">
      <w:pPr>
        <w:spacing w:line="360" w:lineRule="auto"/>
        <w:ind w:firstLine="708"/>
      </w:pPr>
      <w:r w:rsidRPr="00BD770F">
        <w:t>Pretende-se, portanto, ao se optar pelo estudo de caso instrumental, analisar pela observação e gerar conhecimento sobre</w:t>
      </w:r>
      <w:del w:id="246" w:author="Alessandra Fragoso" w:date="2024-03-03T19:43:00Z">
        <w:r w:rsidRPr="00BD770F" w:rsidDel="008926D8">
          <w:delText xml:space="preserve"> o mapeamento e</w:delText>
        </w:r>
      </w:del>
      <w:ins w:id="247" w:author="Alessandra Fragoso" w:date="2024-03-03T19:43:00Z">
        <w:r w:rsidR="008926D8">
          <w:t xml:space="preserve"> a</w:t>
        </w:r>
      </w:ins>
      <w:r w:rsidRPr="00BD770F">
        <w:t xml:space="preserve"> implementação do modelo persona </w:t>
      </w:r>
      <w:r>
        <w:t xml:space="preserve">no </w:t>
      </w:r>
      <w:r w:rsidRPr="00BD770F">
        <w:t>relacionamento negocial</w:t>
      </w:r>
      <w:r>
        <w:t>. O presente estudo de caso aborda também se esta personalização pode possibilitar a otimização das ofertas de crédito aos produtores rurais e poderá servir</w:t>
      </w:r>
      <w:r w:rsidRPr="00BD770F">
        <w:t xml:space="preserve"> como base teórica para a compreensão de situações semelhantes no sistema bancário.</w:t>
      </w:r>
    </w:p>
    <w:p w14:paraId="7B221F4B" w14:textId="77777777" w:rsidR="009125CC" w:rsidRDefault="009125CC" w:rsidP="007159B9">
      <w:pPr>
        <w:spacing w:line="360" w:lineRule="auto"/>
        <w:ind w:firstLine="708"/>
      </w:pPr>
      <w:r w:rsidRPr="00BD770F">
        <w:t>Tendo em vista que na escolha do objeto de estudo deve haver critérios explícitos a serem considerados, algo que realmente justifique o esforço que vai ser dispensado para a sua compreensão, entende-se que a utilização dos modelos analíticos comportamentais, no processo de identificação das necessidades e desejos dos clientes atendidos pelas instituições bancárias, é um assunto que merece análise e compreensão</w:t>
      </w:r>
      <w:r>
        <w:t xml:space="preserve"> (</w:t>
      </w:r>
      <w:proofErr w:type="spellStart"/>
      <w:r>
        <w:t>Mazzoti</w:t>
      </w:r>
      <w:proofErr w:type="spellEnd"/>
      <w:r>
        <w:t>, 2006)</w:t>
      </w:r>
      <w:r w:rsidRPr="00BD770F">
        <w:t>. Principalmente porque se constitui um desafio para os bancos alcançarem este público de maneira assertiva e eficiente.</w:t>
      </w:r>
    </w:p>
    <w:p w14:paraId="297D949E" w14:textId="0AB1679E" w:rsidR="00A849D1" w:rsidRPr="008F52A0" w:rsidRDefault="00A849D1" w:rsidP="00A849D1">
      <w:pPr>
        <w:spacing w:line="360" w:lineRule="auto"/>
        <w:ind w:firstLine="709"/>
      </w:pPr>
      <w:r w:rsidRPr="008F52A0">
        <w:t xml:space="preserve">Uma vez que a </w:t>
      </w:r>
      <w:r w:rsidRPr="008F52A0">
        <w:rPr>
          <w:i/>
          <w:iCs/>
        </w:rPr>
        <w:t>persona</w:t>
      </w:r>
      <w:r w:rsidRPr="008F52A0">
        <w:t xml:space="preserve"> se trata de um personagem fictício que representará um perfil de cliente</w:t>
      </w:r>
      <w:r w:rsidR="00B00776" w:rsidRPr="008F52A0">
        <w:t xml:space="preserve">, </w:t>
      </w:r>
      <w:r w:rsidRPr="008F52A0">
        <w:t xml:space="preserve">propenso à tomada de crédito, a tendência das </w:t>
      </w:r>
      <w:r w:rsidR="008A7C65" w:rsidRPr="008F52A0">
        <w:t>instituições financeiras</w:t>
      </w:r>
      <w:r w:rsidRPr="008F52A0">
        <w:t xml:space="preserve"> é cada vez mais estreitar relacionamentos, visando se aproximar </w:t>
      </w:r>
      <w:r w:rsidR="00AF57F1" w:rsidRPr="008F52A0">
        <w:t xml:space="preserve">e </w:t>
      </w:r>
      <w:r w:rsidR="00507AF7" w:rsidRPr="008F52A0">
        <w:t>se inteirar dos seus gostos, necessidades e</w:t>
      </w:r>
      <w:r w:rsidR="00A539CF" w:rsidRPr="008F52A0">
        <w:t>, principalmente encontrar o momento mais adequado para a abordagem</w:t>
      </w:r>
      <w:r w:rsidR="005C72F0" w:rsidRPr="008F52A0">
        <w:t xml:space="preserve"> </w:t>
      </w:r>
      <w:r w:rsidR="00AF57F1" w:rsidRPr="008F52A0">
        <w:t>e oferta</w:t>
      </w:r>
      <w:r w:rsidR="00A539CF" w:rsidRPr="008F52A0">
        <w:t xml:space="preserve"> </w:t>
      </w:r>
      <w:r w:rsidR="00435888" w:rsidRPr="008F52A0">
        <w:t>(</w:t>
      </w:r>
      <w:r w:rsidR="00B00776" w:rsidRPr="008F52A0">
        <w:t>Camargo</w:t>
      </w:r>
      <w:r w:rsidR="00435888" w:rsidRPr="008F52A0">
        <w:t xml:space="preserve">, </w:t>
      </w:r>
      <w:r w:rsidR="00B00776" w:rsidRPr="008F52A0">
        <w:t>2022)</w:t>
      </w:r>
      <w:r w:rsidRPr="008F52A0">
        <w:t>.</w:t>
      </w:r>
    </w:p>
    <w:p w14:paraId="51BB385B" w14:textId="77777777" w:rsidR="00A849D1" w:rsidRDefault="00A849D1" w:rsidP="004B6F85">
      <w:pPr>
        <w:spacing w:line="360" w:lineRule="auto"/>
        <w:ind w:firstLine="708"/>
      </w:pPr>
      <w:r w:rsidRPr="004B6F85">
        <w:t>Cada pessoa tem uma especificidade e suas particularidades de vida. Se a empresa não se preocupar em se aprofundar no conhecimento destas características, pode perder para a concorrência que está assediando o seu cliente, demonstrando que o conhece melhor.</w:t>
      </w:r>
    </w:p>
    <w:p w14:paraId="244AAD72" w14:textId="700C45B4" w:rsidR="00FC6126" w:rsidRPr="00BD770F" w:rsidRDefault="00FC6126" w:rsidP="00FC6126">
      <w:pPr>
        <w:spacing w:line="360" w:lineRule="auto"/>
        <w:ind w:firstLine="708"/>
      </w:pPr>
      <w:r>
        <w:t>O a</w:t>
      </w:r>
      <w:r w:rsidRPr="00BD770F">
        <w:t>prendizado baseado na observação e análise</w:t>
      </w:r>
      <w:r w:rsidR="005948DB">
        <w:t xml:space="preserve"> deste estudo de caso</w:t>
      </w:r>
      <w:r w:rsidR="006C4335">
        <w:t>,</w:t>
      </w:r>
      <w:r w:rsidRPr="00BD770F">
        <w:t xml:space="preserve"> p</w:t>
      </w:r>
      <w:r>
        <w:t>o</w:t>
      </w:r>
      <w:r w:rsidRPr="00BD770F">
        <w:t xml:space="preserve">de proporcionar a interpretação de </w:t>
      </w:r>
      <w:r>
        <w:t xml:space="preserve">que </w:t>
      </w:r>
      <w:r w:rsidRPr="00BD770F">
        <w:t>a identificação do perfil dos clientes propensos ao crédito agrícola, com base nos modelos analíticos de comportamento que constroem a persona</w:t>
      </w:r>
      <w:r>
        <w:t xml:space="preserve"> é um processo complexo</w:t>
      </w:r>
      <w:r w:rsidRPr="00BD770F">
        <w:t xml:space="preserve">. </w:t>
      </w:r>
      <w:r w:rsidR="00F71EE0">
        <w:t>No entanto, e</w:t>
      </w:r>
      <w:r>
        <w:t xml:space="preserve">ste </w:t>
      </w:r>
      <w:r w:rsidRPr="00BD770F">
        <w:t xml:space="preserve">perfil não </w:t>
      </w:r>
      <w:r>
        <w:t>será</w:t>
      </w:r>
      <w:r w:rsidRPr="00BD770F">
        <w:t xml:space="preserve"> objeto de aprofundamento</w:t>
      </w:r>
      <w:r>
        <w:t xml:space="preserve"> ou análise neste momento</w:t>
      </w:r>
      <w:r w:rsidRPr="00BD770F">
        <w:t>, mas</w:t>
      </w:r>
      <w:r>
        <w:t xml:space="preserve"> certamente</w:t>
      </w:r>
      <w:r w:rsidRPr="00BD770F">
        <w:t xml:space="preserve"> pode</w:t>
      </w:r>
      <w:r>
        <w:t>rá</w:t>
      </w:r>
      <w:r w:rsidRPr="00BD770F">
        <w:t xml:space="preserve"> constituir um tema importante para estudos futuros.</w:t>
      </w:r>
    </w:p>
    <w:p w14:paraId="166DD56D" w14:textId="77777777" w:rsidR="00A849D1" w:rsidRPr="00BD770F" w:rsidRDefault="00A849D1" w:rsidP="004B6F85">
      <w:pPr>
        <w:spacing w:line="360" w:lineRule="auto"/>
        <w:ind w:firstLine="708"/>
      </w:pPr>
      <w:r w:rsidRPr="00BD770F">
        <w:t>As perguntas “como” e “por que” são importantes para este tipo de pesquisa, tendo como complemento de sua análise um estudo exploratório e descritivo. O sucesso do estudo de caso depende muito da intenção do pesquisador. Para tanto, é muito importante que o objeto esteja bem definido, assim como os dados que devem ser coletados precisam estar claros. Outra pergunta importante é: que fontes podem ser utilizadas num estudo de caso?</w:t>
      </w:r>
    </w:p>
    <w:p w14:paraId="0EA16C53" w14:textId="77777777" w:rsidR="00A849D1" w:rsidRPr="00BD770F" w:rsidRDefault="00A849D1" w:rsidP="00DF231B">
      <w:pPr>
        <w:spacing w:line="360" w:lineRule="auto"/>
        <w:ind w:firstLine="708"/>
      </w:pPr>
      <w:r w:rsidRPr="00BD770F">
        <w:lastRenderedPageBreak/>
        <w:t>Um autor muito conhecido neste campo de pesquisa é o Robert K. Yin (</w:t>
      </w:r>
      <w:r>
        <w:t>2005</w:t>
      </w:r>
      <w:r w:rsidRPr="00BD770F">
        <w:t>). Ele citou 6 tipos de fontes que podem fundamentar um estudo de caso: (1) documentos, (2) registros em arquivo, (3) entrevistas, (4) observação direta, (5) observação participante e (6) artefatos físicos.</w:t>
      </w:r>
    </w:p>
    <w:p w14:paraId="5E82CA6D" w14:textId="77777777" w:rsidR="00A849D1" w:rsidRDefault="00A849D1" w:rsidP="00F71EE0">
      <w:pPr>
        <w:spacing w:line="360" w:lineRule="auto"/>
        <w:ind w:firstLine="708"/>
        <w:rPr>
          <w:ins w:id="248" w:author="Alessandra Fragoso" w:date="2024-03-02T17:43:00Z"/>
        </w:rPr>
      </w:pPr>
      <w:r w:rsidRPr="00BD770F">
        <w:t>Geralmente, o estudo de caso é organizado em torno de um pequeno número de questões ou temáticas sobre relações complexas, situadas e problemáticas.</w:t>
      </w:r>
      <w:r>
        <w:t xml:space="preserve"> </w:t>
      </w:r>
      <w:r w:rsidRPr="00BD770F">
        <w:t xml:space="preserve">Em relação ao risco de viés já citado anteriormente, onde quem desenvolve o estudo de caso tende a formar juízos de valor sobre a veracidade das informações, este pode ocorrer inclusive nos métodos quantitativos. </w:t>
      </w:r>
    </w:p>
    <w:p w14:paraId="1578E1F5" w14:textId="3AB2EB63" w:rsidR="00DA68CC" w:rsidRDefault="00DA68CC" w:rsidP="00F71EE0">
      <w:pPr>
        <w:spacing w:line="360" w:lineRule="auto"/>
        <w:ind w:firstLine="708"/>
      </w:pPr>
      <w:ins w:id="249" w:author="Alessandra Fragoso" w:date="2024-03-02T17:50:00Z">
        <w:r w:rsidRPr="00F406B5">
          <w:rPr>
            <w:highlight w:val="yellow"/>
            <w:rPrChange w:id="250" w:author="Alessandra Fragoso" w:date="2024-03-03T20:08:00Z">
              <w:rPr/>
            </w:rPrChange>
          </w:rPr>
          <w:t>Neste sentido,</w:t>
        </w:r>
      </w:ins>
      <w:ins w:id="251" w:author="Alessandra Fragoso" w:date="2024-03-02T17:51:00Z">
        <w:r w:rsidRPr="00F406B5">
          <w:rPr>
            <w:highlight w:val="yellow"/>
            <w:rPrChange w:id="252" w:author="Alessandra Fragoso" w:date="2024-03-03T20:08:00Z">
              <w:rPr/>
            </w:rPrChange>
          </w:rPr>
          <w:t xml:space="preserve"> para iniciar a análise </w:t>
        </w:r>
      </w:ins>
      <w:ins w:id="253" w:author="Alessandra Fragoso" w:date="2024-03-02T17:52:00Z">
        <w:r w:rsidRPr="00F406B5">
          <w:rPr>
            <w:highlight w:val="yellow"/>
            <w:rPrChange w:id="254" w:author="Alessandra Fragoso" w:date="2024-03-03T20:08:00Z">
              <w:rPr/>
            </w:rPrChange>
          </w:rPr>
          <w:t>e entender o processo,</w:t>
        </w:r>
      </w:ins>
      <w:ins w:id="255" w:author="Alessandra Fragoso" w:date="2024-03-02T17:50:00Z">
        <w:r w:rsidRPr="00F406B5">
          <w:rPr>
            <w:highlight w:val="yellow"/>
            <w:rPrChange w:id="256" w:author="Alessandra Fragoso" w:date="2024-03-03T20:08:00Z">
              <w:rPr/>
            </w:rPrChange>
          </w:rPr>
          <w:t xml:space="preserve"> três </w:t>
        </w:r>
      </w:ins>
      <w:ins w:id="257" w:author="Alessandra Fragoso" w:date="2024-03-02T17:44:00Z">
        <w:r w:rsidRPr="00F406B5">
          <w:rPr>
            <w:highlight w:val="yellow"/>
            <w:rPrChange w:id="258" w:author="Alessandra Fragoso" w:date="2024-03-03T20:08:00Z">
              <w:rPr/>
            </w:rPrChange>
          </w:rPr>
          <w:t xml:space="preserve">profissionais </w:t>
        </w:r>
      </w:ins>
      <w:ins w:id="259" w:author="Alessandra Fragoso" w:date="2024-03-02T17:45:00Z">
        <w:r w:rsidRPr="00F406B5">
          <w:rPr>
            <w:highlight w:val="yellow"/>
            <w:rPrChange w:id="260" w:author="Alessandra Fragoso" w:date="2024-03-03T20:08:00Z">
              <w:rPr/>
            </w:rPrChange>
          </w:rPr>
          <w:t xml:space="preserve">da instituição financeira </w:t>
        </w:r>
      </w:ins>
      <w:ins w:id="261" w:author="Alessandra Fragoso" w:date="2024-03-02T17:46:00Z">
        <w:r w:rsidRPr="00F406B5">
          <w:rPr>
            <w:highlight w:val="yellow"/>
            <w:rPrChange w:id="262" w:author="Alessandra Fragoso" w:date="2024-03-03T20:08:00Z">
              <w:rPr/>
            </w:rPrChange>
          </w:rPr>
          <w:t xml:space="preserve">que implementaram o modelo persona </w:t>
        </w:r>
      </w:ins>
      <w:ins w:id="263" w:author="Alessandra Fragoso" w:date="2024-03-02T17:51:00Z">
        <w:r w:rsidRPr="00F406B5">
          <w:rPr>
            <w:highlight w:val="yellow"/>
            <w:rPrChange w:id="264" w:author="Alessandra Fragoso" w:date="2024-03-03T20:08:00Z">
              <w:rPr/>
            </w:rPrChange>
          </w:rPr>
          <w:t xml:space="preserve">foram questionados </w:t>
        </w:r>
      </w:ins>
      <w:ins w:id="265" w:author="Alessandra Fragoso" w:date="2024-03-02T17:47:00Z">
        <w:r w:rsidRPr="00F406B5">
          <w:rPr>
            <w:highlight w:val="yellow"/>
            <w:rPrChange w:id="266" w:author="Alessandra Fragoso" w:date="2024-03-03T20:08:00Z">
              <w:rPr/>
            </w:rPrChange>
          </w:rPr>
          <w:t>quanto às alava</w:t>
        </w:r>
      </w:ins>
      <w:ins w:id="267" w:author="Alessandra Fragoso" w:date="2024-03-02T17:48:00Z">
        <w:r w:rsidRPr="00F406B5">
          <w:rPr>
            <w:highlight w:val="yellow"/>
            <w:rPrChange w:id="268" w:author="Alessandra Fragoso" w:date="2024-03-03T20:08:00Z">
              <w:rPr/>
            </w:rPrChange>
          </w:rPr>
          <w:t xml:space="preserve">ncas que </w:t>
        </w:r>
      </w:ins>
      <w:ins w:id="269" w:author="Alessandra Fragoso" w:date="2024-03-02T17:49:00Z">
        <w:r w:rsidRPr="00F406B5">
          <w:rPr>
            <w:highlight w:val="yellow"/>
            <w:rPrChange w:id="270" w:author="Alessandra Fragoso" w:date="2024-03-03T20:08:00Z">
              <w:rPr/>
            </w:rPrChange>
          </w:rPr>
          <w:t>motivaram a criação desta nova ferramenta.</w:t>
        </w:r>
      </w:ins>
      <w:ins w:id="271" w:author="Alessandra Fragoso" w:date="2024-03-02T18:18:00Z">
        <w:r w:rsidR="00BA7531" w:rsidRPr="00F406B5">
          <w:rPr>
            <w:highlight w:val="yellow"/>
          </w:rPr>
          <w:t xml:space="preserve"> Além de </w:t>
        </w:r>
      </w:ins>
      <w:ins w:id="272" w:author="Alessandra Fragoso" w:date="2024-03-04T22:47:00Z">
        <w:r w:rsidR="00EE29E1">
          <w:rPr>
            <w:highlight w:val="yellow"/>
          </w:rPr>
          <w:t>dar</w:t>
        </w:r>
      </w:ins>
      <w:ins w:id="273" w:author="Alessandra Fragoso" w:date="2024-03-04T22:46:00Z">
        <w:r w:rsidR="00EE29E1">
          <w:rPr>
            <w:highlight w:val="yellow"/>
          </w:rPr>
          <w:t xml:space="preserve"> </w:t>
        </w:r>
      </w:ins>
      <w:ins w:id="274" w:author="Alessandra Fragoso" w:date="2024-03-04T22:47:00Z">
        <w:r w:rsidR="00EE29E1">
          <w:rPr>
            <w:highlight w:val="yellow"/>
          </w:rPr>
          <w:t>suporte</w:t>
        </w:r>
      </w:ins>
      <w:ins w:id="275" w:author="Alessandra Fragoso" w:date="2024-03-04T22:46:00Z">
        <w:r w:rsidR="00EE29E1">
          <w:rPr>
            <w:highlight w:val="yellow"/>
          </w:rPr>
          <w:t xml:space="preserve"> a</w:t>
        </w:r>
      </w:ins>
      <w:ins w:id="276" w:author="Alessandra Fragoso" w:date="2024-03-02T18:18:00Z">
        <w:r w:rsidR="00BA7531" w:rsidRPr="00F406B5">
          <w:rPr>
            <w:highlight w:val="yellow"/>
            <w:rPrChange w:id="277" w:author="Alessandra Fragoso" w:date="2024-03-03T20:08:00Z">
              <w:rPr/>
            </w:rPrChange>
          </w:rPr>
          <w:t xml:space="preserve">o funcionário </w:t>
        </w:r>
      </w:ins>
      <w:ins w:id="278" w:author="Alessandra Fragoso" w:date="2024-03-05T00:08:00Z">
        <w:r w:rsidR="004B1955">
          <w:rPr>
            <w:highlight w:val="yellow"/>
          </w:rPr>
          <w:t xml:space="preserve">da linha de frente </w:t>
        </w:r>
      </w:ins>
      <w:ins w:id="279" w:author="Alessandra Fragoso" w:date="2024-03-02T18:18:00Z">
        <w:r w:rsidR="00BA7531" w:rsidRPr="00F406B5">
          <w:rPr>
            <w:highlight w:val="yellow"/>
            <w:rPrChange w:id="280" w:author="Alessandra Fragoso" w:date="2024-03-03T20:08:00Z">
              <w:rPr/>
            </w:rPrChange>
          </w:rPr>
          <w:t>que precisa atender o cliente</w:t>
        </w:r>
      </w:ins>
      <w:ins w:id="281" w:author="Alessandra Fragoso" w:date="2024-03-02T18:19:00Z">
        <w:r w:rsidR="00BA7531" w:rsidRPr="00F406B5">
          <w:rPr>
            <w:highlight w:val="yellow"/>
            <w:rPrChange w:id="282" w:author="Alessandra Fragoso" w:date="2024-03-03T20:08:00Z">
              <w:rPr/>
            </w:rPrChange>
          </w:rPr>
          <w:t>, c</w:t>
        </w:r>
      </w:ins>
      <w:ins w:id="283" w:author="Alessandra Fragoso" w:date="2024-03-02T17:52:00Z">
        <w:r w:rsidRPr="00F406B5">
          <w:rPr>
            <w:highlight w:val="yellow"/>
            <w:rPrChange w:id="284" w:author="Alessandra Fragoso" w:date="2024-03-03T20:08:00Z">
              <w:rPr/>
            </w:rPrChange>
          </w:rPr>
          <w:t>ita</w:t>
        </w:r>
      </w:ins>
      <w:ins w:id="285" w:author="Alessandra Fragoso" w:date="2024-03-02T17:53:00Z">
        <w:r w:rsidRPr="00F406B5">
          <w:rPr>
            <w:highlight w:val="yellow"/>
            <w:rPrChange w:id="286" w:author="Alessandra Fragoso" w:date="2024-03-03T20:08:00Z">
              <w:rPr/>
            </w:rPrChange>
          </w:rPr>
          <w:t xml:space="preserve">ram como o maior impulsionador </w:t>
        </w:r>
        <w:r w:rsidR="0038380E" w:rsidRPr="00F406B5">
          <w:rPr>
            <w:highlight w:val="yellow"/>
            <w:rPrChange w:id="287" w:author="Alessandra Fragoso" w:date="2024-03-03T20:08:00Z">
              <w:rPr/>
            </w:rPrChange>
          </w:rPr>
          <w:t>a otimização das vendas do crédito agrícola</w:t>
        </w:r>
      </w:ins>
      <w:ins w:id="288" w:author="Alessandra Fragoso" w:date="2024-03-02T17:54:00Z">
        <w:r w:rsidR="0038380E" w:rsidRPr="00F406B5">
          <w:rPr>
            <w:highlight w:val="yellow"/>
            <w:rPrChange w:id="289" w:author="Alessandra Fragoso" w:date="2024-03-03T20:08:00Z">
              <w:rPr/>
            </w:rPrChange>
          </w:rPr>
          <w:t xml:space="preserve">, em segundo lugar a redução do </w:t>
        </w:r>
        <w:proofErr w:type="spellStart"/>
        <w:r w:rsidR="0038380E" w:rsidRPr="00F406B5">
          <w:rPr>
            <w:highlight w:val="yellow"/>
            <w:rPrChange w:id="290" w:author="Alessandra Fragoso" w:date="2024-03-03T20:08:00Z">
              <w:rPr/>
            </w:rPrChange>
          </w:rPr>
          <w:t>churn</w:t>
        </w:r>
        <w:proofErr w:type="spellEnd"/>
        <w:r w:rsidR="0038380E" w:rsidRPr="00F406B5">
          <w:rPr>
            <w:highlight w:val="yellow"/>
            <w:rPrChange w:id="291" w:author="Alessandra Fragoso" w:date="2024-03-03T20:08:00Z">
              <w:rPr/>
            </w:rPrChange>
          </w:rPr>
          <w:t xml:space="preserve"> </w:t>
        </w:r>
      </w:ins>
      <w:ins w:id="292" w:author="Alessandra Fragoso" w:date="2024-03-02T17:56:00Z">
        <w:r w:rsidR="0038380E" w:rsidRPr="00F406B5">
          <w:rPr>
            <w:highlight w:val="yellow"/>
            <w:rPrChange w:id="293" w:author="Alessandra Fragoso" w:date="2024-03-03T20:08:00Z">
              <w:rPr/>
            </w:rPrChange>
          </w:rPr>
          <w:t>rate, que consiste na taxa</w:t>
        </w:r>
      </w:ins>
      <w:ins w:id="294" w:author="Alessandra Fragoso" w:date="2024-03-02T18:11:00Z">
        <w:r w:rsidR="009B2A2B" w:rsidRPr="00F406B5">
          <w:rPr>
            <w:highlight w:val="yellow"/>
          </w:rPr>
          <w:t xml:space="preserve"> de</w:t>
        </w:r>
      </w:ins>
      <w:ins w:id="295" w:author="Alessandra Fragoso" w:date="2024-03-02T17:56:00Z">
        <w:r w:rsidR="0038380E" w:rsidRPr="00F406B5">
          <w:rPr>
            <w:highlight w:val="yellow"/>
            <w:rPrChange w:id="296" w:author="Alessandra Fragoso" w:date="2024-03-03T20:08:00Z">
              <w:rPr/>
            </w:rPrChange>
          </w:rPr>
          <w:t xml:space="preserve"> desistências ou, simplesmente, de clientes que par</w:t>
        </w:r>
      </w:ins>
      <w:ins w:id="297" w:author="Alessandra Fragoso" w:date="2024-03-02T18:12:00Z">
        <w:r w:rsidR="009B2A2B" w:rsidRPr="00F406B5">
          <w:rPr>
            <w:highlight w:val="yellow"/>
          </w:rPr>
          <w:t>ar</w:t>
        </w:r>
      </w:ins>
      <w:ins w:id="298" w:author="Alessandra Fragoso" w:date="2024-03-02T17:56:00Z">
        <w:r w:rsidR="0038380E" w:rsidRPr="00F406B5">
          <w:rPr>
            <w:highlight w:val="yellow"/>
            <w:rPrChange w:id="299" w:author="Alessandra Fragoso" w:date="2024-03-03T20:08:00Z">
              <w:rPr/>
            </w:rPrChange>
          </w:rPr>
          <w:t xml:space="preserve">am de </w:t>
        </w:r>
      </w:ins>
      <w:ins w:id="300" w:author="Alessandra Fragoso" w:date="2024-03-02T18:12:00Z">
        <w:r w:rsidR="009B2A2B" w:rsidRPr="00F406B5">
          <w:rPr>
            <w:highlight w:val="yellow"/>
          </w:rPr>
          <w:t>tomar o crédito</w:t>
        </w:r>
      </w:ins>
      <w:ins w:id="301" w:author="Alessandra Fragoso" w:date="2024-03-02T17:57:00Z">
        <w:r w:rsidR="0038380E" w:rsidRPr="00F406B5">
          <w:rPr>
            <w:highlight w:val="yellow"/>
            <w:rPrChange w:id="302" w:author="Alessandra Fragoso" w:date="2024-03-03T20:08:00Z">
              <w:rPr/>
            </w:rPrChange>
          </w:rPr>
          <w:t xml:space="preserve">. Em terceiro lugar </w:t>
        </w:r>
      </w:ins>
      <w:ins w:id="303" w:author="Alessandra Fragoso" w:date="2024-03-02T18:19:00Z">
        <w:r w:rsidR="00BA7531" w:rsidRPr="00F406B5">
          <w:rPr>
            <w:highlight w:val="yellow"/>
            <w:rPrChange w:id="304" w:author="Alessandra Fragoso" w:date="2024-03-03T20:08:00Z">
              <w:rPr/>
            </w:rPrChange>
          </w:rPr>
          <w:t xml:space="preserve">o </w:t>
        </w:r>
      </w:ins>
      <w:ins w:id="305" w:author="Alessandra Fragoso" w:date="2024-03-02T18:08:00Z">
        <w:r w:rsidR="009B2A2B" w:rsidRPr="00F406B5">
          <w:rPr>
            <w:highlight w:val="yellow"/>
            <w:rPrChange w:id="306" w:author="Alessandra Fragoso" w:date="2024-03-03T20:08:00Z">
              <w:rPr/>
            </w:rPrChange>
          </w:rPr>
          <w:t>aument</w:t>
        </w:r>
      </w:ins>
      <w:ins w:id="307" w:author="Alessandra Fragoso" w:date="2024-03-02T18:19:00Z">
        <w:r w:rsidR="00BA7531" w:rsidRPr="00F406B5">
          <w:rPr>
            <w:highlight w:val="yellow"/>
            <w:rPrChange w:id="308" w:author="Alessandra Fragoso" w:date="2024-03-03T20:08:00Z">
              <w:rPr/>
            </w:rPrChange>
          </w:rPr>
          <w:t>o</w:t>
        </w:r>
      </w:ins>
      <w:ins w:id="309" w:author="Alessandra Fragoso" w:date="2024-03-02T18:08:00Z">
        <w:r w:rsidR="009B2A2B" w:rsidRPr="00F406B5">
          <w:rPr>
            <w:highlight w:val="yellow"/>
            <w:rPrChange w:id="310" w:author="Alessandra Fragoso" w:date="2024-03-03T20:08:00Z">
              <w:rPr/>
            </w:rPrChange>
          </w:rPr>
          <w:t xml:space="preserve"> a taxa de fechamento de vendas, isto é, </w:t>
        </w:r>
      </w:ins>
      <w:ins w:id="311" w:author="Alessandra Fragoso" w:date="2024-03-02T18:12:00Z">
        <w:r w:rsidR="009B2A2B" w:rsidRPr="00F406B5">
          <w:rPr>
            <w:highlight w:val="yellow"/>
            <w:rPrChange w:id="312" w:author="Alessandra Fragoso" w:date="2024-03-03T20:08:00Z">
              <w:rPr/>
            </w:rPrChange>
          </w:rPr>
          <w:t xml:space="preserve">abordagens </w:t>
        </w:r>
      </w:ins>
      <w:ins w:id="313" w:author="Alessandra Fragoso" w:date="2024-03-02T18:20:00Z">
        <w:r w:rsidR="00BA7531" w:rsidRPr="00F406B5">
          <w:rPr>
            <w:highlight w:val="yellow"/>
            <w:rPrChange w:id="314" w:author="Alessandra Fragoso" w:date="2024-03-03T20:08:00Z">
              <w:rPr/>
            </w:rPrChange>
          </w:rPr>
          <w:t xml:space="preserve">que </w:t>
        </w:r>
      </w:ins>
      <w:ins w:id="315" w:author="Alessandra Fragoso" w:date="2024-03-02T18:12:00Z">
        <w:r w:rsidR="009B2A2B" w:rsidRPr="00F406B5">
          <w:rPr>
            <w:highlight w:val="yellow"/>
            <w:rPrChange w:id="316" w:author="Alessandra Fragoso" w:date="2024-03-03T20:08:00Z">
              <w:rPr/>
            </w:rPrChange>
          </w:rPr>
          <w:t>resultaram ef</w:t>
        </w:r>
      </w:ins>
      <w:ins w:id="317" w:author="Alessandra Fragoso" w:date="2024-03-02T18:13:00Z">
        <w:r w:rsidR="009B2A2B" w:rsidRPr="00F406B5">
          <w:rPr>
            <w:highlight w:val="yellow"/>
            <w:rPrChange w:id="318" w:author="Alessandra Fragoso" w:date="2024-03-03T20:08:00Z">
              <w:rPr/>
            </w:rPrChange>
          </w:rPr>
          <w:t xml:space="preserve">etivamente em </w:t>
        </w:r>
      </w:ins>
      <w:ins w:id="319" w:author="Alessandra Fragoso" w:date="2024-03-02T18:08:00Z">
        <w:r w:rsidR="009B2A2B" w:rsidRPr="00F406B5">
          <w:rPr>
            <w:highlight w:val="yellow"/>
            <w:rPrChange w:id="320" w:author="Alessandra Fragoso" w:date="2024-03-03T20:08:00Z">
              <w:rPr/>
            </w:rPrChange>
          </w:rPr>
          <w:t>vendas</w:t>
        </w:r>
      </w:ins>
      <w:ins w:id="321" w:author="Alessandra Fragoso" w:date="2024-03-02T18:13:00Z">
        <w:r w:rsidR="009B2A2B" w:rsidRPr="00F406B5">
          <w:rPr>
            <w:highlight w:val="yellow"/>
            <w:rPrChange w:id="322" w:author="Alessandra Fragoso" w:date="2024-03-03T20:08:00Z">
              <w:rPr/>
            </w:rPrChange>
          </w:rPr>
          <w:t xml:space="preserve">. </w:t>
        </w:r>
      </w:ins>
      <w:ins w:id="323" w:author="Alessandra Fragoso" w:date="2024-03-02T18:09:00Z">
        <w:r w:rsidR="009B2A2B" w:rsidRPr="00F406B5">
          <w:rPr>
            <w:highlight w:val="yellow"/>
            <w:rPrChange w:id="324" w:author="Alessandra Fragoso" w:date="2024-03-03T20:08:00Z">
              <w:rPr/>
            </w:rPrChange>
          </w:rPr>
          <w:t>Em quarto lugar, mas não menos importante, na visão dos profissionais</w:t>
        </w:r>
      </w:ins>
      <w:ins w:id="325" w:author="Alessandra Fragoso" w:date="2024-03-02T18:13:00Z">
        <w:r w:rsidR="00BA7531" w:rsidRPr="00F406B5">
          <w:rPr>
            <w:highlight w:val="yellow"/>
            <w:rPrChange w:id="326" w:author="Alessandra Fragoso" w:date="2024-03-03T20:08:00Z">
              <w:rPr/>
            </w:rPrChange>
          </w:rPr>
          <w:t>,</w:t>
        </w:r>
      </w:ins>
      <w:ins w:id="327" w:author="Alessandra Fragoso" w:date="2024-03-02T18:09:00Z">
        <w:r w:rsidR="009B2A2B" w:rsidRPr="00F406B5">
          <w:rPr>
            <w:highlight w:val="yellow"/>
            <w:rPrChange w:id="328" w:author="Alessandra Fragoso" w:date="2024-03-03T20:08:00Z">
              <w:rPr/>
            </w:rPrChange>
          </w:rPr>
          <w:t xml:space="preserve"> foi a preocupação </w:t>
        </w:r>
      </w:ins>
      <w:ins w:id="329" w:author="Alessandra Fragoso" w:date="2024-03-02T18:10:00Z">
        <w:r w:rsidR="009B2A2B" w:rsidRPr="00F406B5">
          <w:rPr>
            <w:highlight w:val="yellow"/>
            <w:rPrChange w:id="330" w:author="Alessandra Fragoso" w:date="2024-03-03T20:08:00Z">
              <w:rPr/>
            </w:rPrChange>
          </w:rPr>
          <w:t xml:space="preserve">com </w:t>
        </w:r>
      </w:ins>
      <w:ins w:id="331" w:author="Alessandra Fragoso" w:date="2024-03-02T17:57:00Z">
        <w:r w:rsidR="0038380E" w:rsidRPr="00F406B5">
          <w:rPr>
            <w:highlight w:val="yellow"/>
            <w:rPrChange w:id="332" w:author="Alessandra Fragoso" w:date="2024-03-03T20:08:00Z">
              <w:rPr/>
            </w:rPrChange>
          </w:rPr>
          <w:t xml:space="preserve">o aumento </w:t>
        </w:r>
      </w:ins>
      <w:ins w:id="333" w:author="Alessandra Fragoso" w:date="2024-03-02T17:58:00Z">
        <w:r w:rsidR="0038380E" w:rsidRPr="00F406B5">
          <w:rPr>
            <w:highlight w:val="yellow"/>
            <w:rPrChange w:id="334" w:author="Alessandra Fragoso" w:date="2024-03-03T20:08:00Z">
              <w:rPr/>
            </w:rPrChange>
          </w:rPr>
          <w:t>da pontuação no NPS (Net Promoter Score)</w:t>
        </w:r>
      </w:ins>
      <w:ins w:id="335" w:author="Alessandra Fragoso" w:date="2024-03-02T18:10:00Z">
        <w:r w:rsidR="009B2A2B" w:rsidRPr="00F406B5">
          <w:rPr>
            <w:highlight w:val="yellow"/>
            <w:rPrChange w:id="336" w:author="Alessandra Fragoso" w:date="2024-03-03T20:08:00Z">
              <w:rPr/>
            </w:rPrChange>
          </w:rPr>
          <w:t xml:space="preserve"> por parte dos produtores rurais atendidos pela instituição bancária</w:t>
        </w:r>
      </w:ins>
      <w:ins w:id="337" w:author="Alessandra Fragoso" w:date="2024-03-02T18:07:00Z">
        <w:r w:rsidR="009B2A2B" w:rsidRPr="00F406B5">
          <w:rPr>
            <w:highlight w:val="yellow"/>
            <w:rPrChange w:id="338" w:author="Alessandra Fragoso" w:date="2024-03-03T20:08:00Z">
              <w:rPr/>
            </w:rPrChange>
          </w:rPr>
          <w:t>.</w:t>
        </w:r>
      </w:ins>
    </w:p>
    <w:p w14:paraId="265C0D0F" w14:textId="1C5EC135" w:rsidR="00FD6E9E" w:rsidRDefault="00FD6E9E" w:rsidP="00FD6E9E">
      <w:pPr>
        <w:spacing w:line="360" w:lineRule="auto"/>
        <w:ind w:firstLine="708"/>
      </w:pPr>
      <w:r w:rsidRPr="00BD770F">
        <w:t>Na visão de Manzini (2006), um dado específico é trabalhado na entrevista: a versão sobre um fato. Sendo assim, visando amplitude de argumentação, tendo em vista a subjetividade e o seu formato interpretativo, foi utilizada uma abordagem qualitativa neste estudo de caso, analisando-o em profundidade, considerando variantes quantitativas e qualitativas</w:t>
      </w:r>
      <w:r>
        <w:t xml:space="preserve"> (Gil e Rodrigues, 2010 e 2012).</w:t>
      </w:r>
    </w:p>
    <w:p w14:paraId="484FFF22" w14:textId="3CFFF417" w:rsidR="00C71312" w:rsidRPr="0040784F" w:rsidRDefault="00B74F78" w:rsidP="00C71312">
      <w:pPr>
        <w:spacing w:line="360" w:lineRule="auto"/>
      </w:pPr>
      <w:r>
        <w:tab/>
      </w:r>
      <w:r w:rsidRPr="0040784F">
        <w:t xml:space="preserve">Quanto ao </w:t>
      </w:r>
      <w:r w:rsidR="006651BA" w:rsidRPr="0040784F">
        <w:t xml:space="preserve">seu </w:t>
      </w:r>
      <w:r w:rsidRPr="0040784F">
        <w:t>formato a entrevista pode ser</w:t>
      </w:r>
      <w:r w:rsidR="006651BA" w:rsidRPr="0040784F">
        <w:t xml:space="preserve">: </w:t>
      </w:r>
      <w:r w:rsidR="00C71312" w:rsidRPr="0040784F">
        <w:t>estruturada, semiestruturada, não estruturada, projetiva, com</w:t>
      </w:r>
      <w:r w:rsidR="006651BA" w:rsidRPr="0040784F">
        <w:t xml:space="preserve"> </w:t>
      </w:r>
      <w:r w:rsidR="00C71312" w:rsidRPr="0040784F">
        <w:t>grupos focais e história de vida (DE SOUZA MINAYO, 2011).</w:t>
      </w:r>
      <w:r w:rsidR="003F1449" w:rsidRPr="0040784F">
        <w:t xml:space="preserve"> Quando há um questionário definido e são respondidas </w:t>
      </w:r>
      <w:r w:rsidR="00EC3B21" w:rsidRPr="0040784F">
        <w:t xml:space="preserve">somente </w:t>
      </w:r>
      <w:r w:rsidR="003F1449" w:rsidRPr="0040784F">
        <w:t>perguntas pré-estabelecidas</w:t>
      </w:r>
      <w:r w:rsidR="00EC3B21" w:rsidRPr="0040784F">
        <w:t xml:space="preserve"> considera-se uma entrevista estruturada</w:t>
      </w:r>
      <w:r w:rsidR="0052682C" w:rsidRPr="0040784F">
        <w:t>, a exemplo de pesquisas de censo</w:t>
      </w:r>
      <w:r w:rsidR="007E4F31" w:rsidRPr="0040784F">
        <w:t xml:space="preserve"> ou eleitorais.</w:t>
      </w:r>
    </w:p>
    <w:p w14:paraId="5AB66A7A" w14:textId="40EFD7CB" w:rsidR="00C71312" w:rsidRPr="0040784F" w:rsidRDefault="00C05C1C" w:rsidP="00FD6E9E">
      <w:pPr>
        <w:spacing w:line="360" w:lineRule="auto"/>
        <w:ind w:firstLine="708"/>
      </w:pPr>
      <w:r w:rsidRPr="0040784F">
        <w:t>Se o objetivo</w:t>
      </w:r>
      <w:r w:rsidR="00C034C2" w:rsidRPr="0040784F">
        <w:t xml:space="preserve"> da entrevista</w:t>
      </w:r>
      <w:r w:rsidRPr="0040784F">
        <w:t xml:space="preserve"> é </w:t>
      </w:r>
      <w:r w:rsidR="00B63EBB" w:rsidRPr="0040784F">
        <w:t xml:space="preserve">uma conversa informal para se </w:t>
      </w:r>
      <w:r w:rsidR="0096168F" w:rsidRPr="0040784F">
        <w:t>obter informações detalhadas sobre o assunto</w:t>
      </w:r>
      <w:r w:rsidR="00397E69" w:rsidRPr="0040784F">
        <w:t xml:space="preserve"> na opinião do entrevistado, pode-se </w:t>
      </w:r>
      <w:r w:rsidR="00B72F36" w:rsidRPr="0040784F">
        <w:t xml:space="preserve">defini-la como não </w:t>
      </w:r>
      <w:r w:rsidR="00C71312" w:rsidRPr="0040784F">
        <w:t>estruturad</w:t>
      </w:r>
      <w:r w:rsidR="00B72F36" w:rsidRPr="0040784F">
        <w:t>a</w:t>
      </w:r>
      <w:r w:rsidR="00C71312" w:rsidRPr="0040784F">
        <w:t xml:space="preserve">, </w:t>
      </w:r>
      <w:r w:rsidR="00D3790C" w:rsidRPr="0040784F">
        <w:t xml:space="preserve">pois neste caso há liberdade para se expressar </w:t>
      </w:r>
      <w:r w:rsidR="00F3350A" w:rsidRPr="0040784F">
        <w:t xml:space="preserve">sobre o tema, </w:t>
      </w:r>
      <w:r w:rsidR="009A44D2" w:rsidRPr="0040784F">
        <w:t>sem que o entrevistador direcione ou interfira</w:t>
      </w:r>
      <w:r w:rsidR="004834B3">
        <w:t xml:space="preserve"> </w:t>
      </w:r>
      <w:r w:rsidR="004834B3" w:rsidRPr="0040784F">
        <w:t>(DE SOUZA MINAYO, 2011).</w:t>
      </w:r>
    </w:p>
    <w:p w14:paraId="65D1AC46" w14:textId="13F3DCCA" w:rsidR="00C71312" w:rsidRPr="0040784F" w:rsidRDefault="005B22B7" w:rsidP="00CC2A30">
      <w:pPr>
        <w:spacing w:line="360" w:lineRule="auto"/>
        <w:ind w:firstLine="708"/>
      </w:pPr>
      <w:r w:rsidRPr="0040784F">
        <w:t>A</w:t>
      </w:r>
      <w:r w:rsidR="00C71312" w:rsidRPr="0040784F">
        <w:t xml:space="preserve"> entrevista semiestruturada</w:t>
      </w:r>
      <w:r w:rsidR="00525B17" w:rsidRPr="0040784F">
        <w:t xml:space="preserve"> une características da</w:t>
      </w:r>
      <w:r w:rsidR="00C71312" w:rsidRPr="0040784F">
        <w:t xml:space="preserve"> estrutura</w:t>
      </w:r>
      <w:r w:rsidR="00525B17" w:rsidRPr="0040784F">
        <w:t xml:space="preserve">da e da </w:t>
      </w:r>
      <w:r w:rsidR="00C71312" w:rsidRPr="0040784F">
        <w:t xml:space="preserve">não estruturada, </w:t>
      </w:r>
      <w:r w:rsidR="00FF3A78" w:rsidRPr="0040784F">
        <w:t>possibilitando ao</w:t>
      </w:r>
      <w:r w:rsidR="00C71312" w:rsidRPr="0040784F">
        <w:t xml:space="preserve"> entrevistador</w:t>
      </w:r>
      <w:r w:rsidR="0059538D" w:rsidRPr="0040784F">
        <w:t xml:space="preserve"> </w:t>
      </w:r>
      <w:r w:rsidR="0018394D" w:rsidRPr="0040784F">
        <w:t>se aprofundar em um assunto específico.</w:t>
      </w:r>
      <w:r w:rsidR="00D15FC2" w:rsidRPr="0040784F">
        <w:t xml:space="preserve"> Ao</w:t>
      </w:r>
      <w:r w:rsidR="00C71312" w:rsidRPr="0040784F">
        <w:t xml:space="preserve"> </w:t>
      </w:r>
      <w:r w:rsidR="005A07A5" w:rsidRPr="0040784F">
        <w:t>ser indagado com uma questão</w:t>
      </w:r>
      <w:r w:rsidR="00C71312" w:rsidRPr="0040784F">
        <w:t xml:space="preserve"> previamente</w:t>
      </w:r>
      <w:r w:rsidR="003A27E7" w:rsidRPr="0040784F">
        <w:t xml:space="preserve"> </w:t>
      </w:r>
      <w:r w:rsidR="00C71312" w:rsidRPr="0040784F">
        <w:t xml:space="preserve">definida o entrevistado pode discorrer sobre </w:t>
      </w:r>
      <w:r w:rsidR="009D6D0C" w:rsidRPr="0040784F">
        <w:t>o assunto</w:t>
      </w:r>
      <w:r w:rsidR="00793093" w:rsidRPr="0040784F">
        <w:t xml:space="preserve">, mas no caso de começar a </w:t>
      </w:r>
      <w:r w:rsidR="003114C5" w:rsidRPr="0040784F">
        <w:t>fugir</w:t>
      </w:r>
      <w:r w:rsidR="00C64EFB" w:rsidRPr="0040784F">
        <w:t xml:space="preserve"> do tema</w:t>
      </w:r>
      <w:r w:rsidR="003114C5" w:rsidRPr="0040784F">
        <w:t>, o entrevistador tem a liberdade de interferir</w:t>
      </w:r>
      <w:r w:rsidR="003A27E7" w:rsidRPr="0040784F">
        <w:t xml:space="preserve">, </w:t>
      </w:r>
      <w:r w:rsidR="00C71312" w:rsidRPr="0040784F">
        <w:t>direciona</w:t>
      </w:r>
      <w:r w:rsidR="00C64EFB" w:rsidRPr="0040784F">
        <w:t>ndo</w:t>
      </w:r>
      <w:r w:rsidR="00C71312" w:rsidRPr="0040784F">
        <w:t xml:space="preserve"> o </w:t>
      </w:r>
      <w:r w:rsidR="00C71312" w:rsidRPr="0040784F">
        <w:lastRenderedPageBreak/>
        <w:t>caminho para o assunto de interes</w:t>
      </w:r>
      <w:r w:rsidR="00970A42" w:rsidRPr="0040784F">
        <w:t>s</w:t>
      </w:r>
      <w:r w:rsidR="00C71312" w:rsidRPr="0040784F">
        <w:t>e</w:t>
      </w:r>
      <w:r w:rsidR="008E6ACA" w:rsidRPr="0040784F">
        <w:t>. Pode</w:t>
      </w:r>
      <w:r w:rsidR="00970A42" w:rsidRPr="0040784F">
        <w:t>m</w:t>
      </w:r>
      <w:r w:rsidR="008E6ACA" w:rsidRPr="0040784F">
        <w:t xml:space="preserve"> também</w:t>
      </w:r>
      <w:r w:rsidR="00C71312" w:rsidRPr="0040784F">
        <w:t xml:space="preserve"> </w:t>
      </w:r>
      <w:r w:rsidR="00970A42" w:rsidRPr="0040784F">
        <w:t xml:space="preserve">ser </w:t>
      </w:r>
      <w:r w:rsidR="00C71312" w:rsidRPr="0040784F">
        <w:t>realiza</w:t>
      </w:r>
      <w:r w:rsidR="00970A42" w:rsidRPr="0040784F">
        <w:t>das</w:t>
      </w:r>
      <w:r w:rsidR="00C71312" w:rsidRPr="0040784F">
        <w:t xml:space="preserve"> perguntas para esclarec</w:t>
      </w:r>
      <w:r w:rsidR="007C66C9" w:rsidRPr="0040784F">
        <w:t>imentos e re</w:t>
      </w:r>
      <w:r w:rsidR="004505A3">
        <w:t xml:space="preserve">direcionamento </w:t>
      </w:r>
      <w:r w:rsidR="004834B3">
        <w:t xml:space="preserve">ao </w:t>
      </w:r>
      <w:r w:rsidR="0096546E" w:rsidRPr="0040784F">
        <w:t>objetivo da entrevista</w:t>
      </w:r>
      <w:r w:rsidR="00CC2A30" w:rsidRPr="0040784F">
        <w:t xml:space="preserve"> </w:t>
      </w:r>
      <w:r w:rsidR="00C71312" w:rsidRPr="0040784F">
        <w:t>(DE SOUZA MINAYO, 2011).</w:t>
      </w:r>
    </w:p>
    <w:p w14:paraId="0E598DC3" w14:textId="389B7E76" w:rsidR="007D300A" w:rsidRPr="0040784F" w:rsidRDefault="00C95861" w:rsidP="00C95861">
      <w:pPr>
        <w:spacing w:line="360" w:lineRule="auto"/>
        <w:ind w:firstLine="708"/>
      </w:pPr>
      <w:r w:rsidRPr="0040784F">
        <w:t>Na vis</w:t>
      </w:r>
      <w:r w:rsidR="00D939DA" w:rsidRPr="0040784F">
        <w:t>ão de Manzini (2006), a</w:t>
      </w:r>
      <w:r w:rsidR="007D300A" w:rsidRPr="0040784F">
        <w:t xml:space="preserve"> entrevista semiestruturada </w:t>
      </w:r>
      <w:r w:rsidR="00E9274A" w:rsidRPr="0040784F">
        <w:t xml:space="preserve">pode </w:t>
      </w:r>
      <w:r w:rsidR="007D300A" w:rsidRPr="0040784F">
        <w:t>confe</w:t>
      </w:r>
      <w:r w:rsidR="00E9274A" w:rsidRPr="0040784F">
        <w:t>rir</w:t>
      </w:r>
      <w:r w:rsidR="007D300A" w:rsidRPr="0040784F">
        <w:t xml:space="preserve"> confiança ao</w:t>
      </w:r>
    </w:p>
    <w:p w14:paraId="7BF37F85" w14:textId="14AB8D3B" w:rsidR="007D300A" w:rsidRDefault="007D300A" w:rsidP="007D300A">
      <w:pPr>
        <w:spacing w:line="360" w:lineRule="auto"/>
      </w:pPr>
      <w:r w:rsidRPr="0040784F">
        <w:t>pesquisador e possibilita</w:t>
      </w:r>
      <w:r w:rsidR="00E9274A" w:rsidRPr="0040784F">
        <w:t>r</w:t>
      </w:r>
      <w:r w:rsidRPr="0040784F">
        <w:t xml:space="preserve"> a comparação das informações entre os participantes entrevistados</w:t>
      </w:r>
      <w:r w:rsidR="002E7E77" w:rsidRPr="0040784F">
        <w:t>.</w:t>
      </w:r>
    </w:p>
    <w:p w14:paraId="290C58CD" w14:textId="64F3ED7A" w:rsidR="00C7488E" w:rsidRDefault="0032003A" w:rsidP="00C7488E">
      <w:pPr>
        <w:spacing w:line="360" w:lineRule="auto"/>
        <w:ind w:firstLine="708"/>
        <w:rPr>
          <w:ins w:id="339" w:author="Alessandra Fragoso" w:date="2024-03-02T18:21:00Z"/>
        </w:rPr>
      </w:pPr>
      <w:r w:rsidRPr="00CB5F48">
        <w:t>Dessa fo</w:t>
      </w:r>
      <w:r w:rsidR="005A112B" w:rsidRPr="00CB5F48">
        <w:t>rma</w:t>
      </w:r>
      <w:r w:rsidR="002527B0" w:rsidRPr="00CB5F48">
        <w:t>,</w:t>
      </w:r>
      <w:r w:rsidR="00E813AD" w:rsidRPr="00CB5F48">
        <w:t xml:space="preserve"> foi </w:t>
      </w:r>
      <w:r w:rsidR="00B21C5A" w:rsidRPr="00CB5F48">
        <w:t>considerada para este estudo de caso, a entrevista semiestruturada</w:t>
      </w:r>
      <w:r w:rsidR="009C7DCF" w:rsidRPr="00CB5F48">
        <w:t xml:space="preserve">, </w:t>
      </w:r>
      <w:r w:rsidR="00ED4F82" w:rsidRPr="00CB5F48">
        <w:t>aplicada</w:t>
      </w:r>
      <w:r w:rsidR="00E00BCC" w:rsidRPr="00CB5F48">
        <w:t xml:space="preserve"> por meio de perguntas pr</w:t>
      </w:r>
      <w:r w:rsidR="00DA353D" w:rsidRPr="00CB5F48">
        <w:t>ee</w:t>
      </w:r>
      <w:r w:rsidR="00E00BCC" w:rsidRPr="00CB5F48">
        <w:t>stabelecidas</w:t>
      </w:r>
      <w:r w:rsidR="009C7DCF" w:rsidRPr="00CB5F48">
        <w:t>, fornecendo</w:t>
      </w:r>
      <w:r w:rsidR="00BE742C" w:rsidRPr="00CB5F48">
        <w:t xml:space="preserve"> espaço para o entrevistado </w:t>
      </w:r>
      <w:r w:rsidR="00994A1F" w:rsidRPr="00CB5F48">
        <w:t>a</w:t>
      </w:r>
      <w:r w:rsidR="00900F17" w:rsidRPr="00CB5F48">
        <w:t>presentar sua opinião s</w:t>
      </w:r>
      <w:r w:rsidR="00BE742C" w:rsidRPr="00CB5F48">
        <w:t xml:space="preserve">obre </w:t>
      </w:r>
      <w:r w:rsidR="009C7DCF" w:rsidRPr="00CB5F48">
        <w:t>o tema</w:t>
      </w:r>
      <w:r w:rsidR="00BD61F9" w:rsidRPr="00CB5F48">
        <w:t>,</w:t>
      </w:r>
      <w:r w:rsidR="00795ADD" w:rsidRPr="00CB5F48">
        <w:t xml:space="preserve"> concedendo assim</w:t>
      </w:r>
      <w:r w:rsidR="00900F17" w:rsidRPr="00CB5F48">
        <w:t xml:space="preserve"> </w:t>
      </w:r>
      <w:r w:rsidR="00525676" w:rsidRPr="00CB5F48">
        <w:t>subsídios para um aprofundamento</w:t>
      </w:r>
      <w:r w:rsidR="006D16F2" w:rsidRPr="00CB5F48">
        <w:t xml:space="preserve"> maior do conteúdo</w:t>
      </w:r>
      <w:r w:rsidR="00EB699C" w:rsidRPr="00CB5F48">
        <w:t xml:space="preserve"> relacionado </w:t>
      </w:r>
      <w:ins w:id="340" w:author="Alessandra Fragoso" w:date="2024-03-03T19:46:00Z">
        <w:r w:rsidR="00AA0D5F">
          <w:t>à utili</w:t>
        </w:r>
        <w:r w:rsidR="00FF4E13">
          <w:t>zação do modelo</w:t>
        </w:r>
      </w:ins>
      <w:del w:id="341" w:author="Alessandra Fragoso" w:date="2024-03-03T19:46:00Z">
        <w:r w:rsidR="00EB699C" w:rsidRPr="00CB5F48" w:rsidDel="00AA0D5F">
          <w:delText>ao mapeamento</w:delText>
        </w:r>
      </w:del>
      <w:r w:rsidR="00EB699C" w:rsidRPr="00CB5F48">
        <w:t xml:space="preserve"> de </w:t>
      </w:r>
      <w:r w:rsidR="00EB699C" w:rsidRPr="00CB5F48">
        <w:rPr>
          <w:i/>
          <w:iCs/>
        </w:rPr>
        <w:t>persona</w:t>
      </w:r>
      <w:r w:rsidR="00087F09" w:rsidRPr="00CB5F48">
        <w:t xml:space="preserve"> ou </w:t>
      </w:r>
      <w:proofErr w:type="spellStart"/>
      <w:r w:rsidR="00087F09" w:rsidRPr="00CB5F48">
        <w:rPr>
          <w:i/>
          <w:iCs/>
        </w:rPr>
        <w:t>buyer</w:t>
      </w:r>
      <w:proofErr w:type="spellEnd"/>
      <w:r w:rsidR="00087F09" w:rsidRPr="00CB5F48">
        <w:rPr>
          <w:i/>
          <w:iCs/>
        </w:rPr>
        <w:t xml:space="preserve"> persona</w:t>
      </w:r>
      <w:ins w:id="342" w:author="Alessandra Fragoso" w:date="2024-03-03T19:47:00Z">
        <w:r w:rsidR="00FF4E13">
          <w:t xml:space="preserve"> n</w:t>
        </w:r>
        <w:r w:rsidR="005F0D2A">
          <w:t>o r</w:t>
        </w:r>
        <w:r w:rsidR="00FF4E13">
          <w:t>elacionamen</w:t>
        </w:r>
        <w:r w:rsidR="005F0D2A">
          <w:t>t</w:t>
        </w:r>
        <w:r w:rsidR="00FF4E13">
          <w:t xml:space="preserve">o </w:t>
        </w:r>
        <w:r w:rsidR="005F0D2A">
          <w:t>com os clientes produtores rurais pelos profissionais</w:t>
        </w:r>
      </w:ins>
      <w:ins w:id="343" w:author="Alessandra Fragoso" w:date="2024-03-03T19:48:00Z">
        <w:r w:rsidR="005F0D2A">
          <w:t xml:space="preserve"> </w:t>
        </w:r>
        <w:r w:rsidR="00274A56">
          <w:t>de uma instituição financeira</w:t>
        </w:r>
      </w:ins>
      <w:ins w:id="344" w:author="Alessandra Fragoso" w:date="2024-03-03T19:57:00Z">
        <w:r w:rsidR="00DC54FD">
          <w:t>.</w:t>
        </w:r>
      </w:ins>
      <w:del w:id="345" w:author="Alessandra Fragoso" w:date="2024-03-03T19:47:00Z">
        <w:r w:rsidR="00BD61F9" w:rsidRPr="00CB5F48" w:rsidDel="00FF4E13">
          <w:delText>.</w:delText>
        </w:r>
      </w:del>
    </w:p>
    <w:p w14:paraId="3E783F55" w14:textId="77777777" w:rsidR="00BA7531" w:rsidRDefault="00BA7531" w:rsidP="00C7488E">
      <w:pPr>
        <w:spacing w:line="360" w:lineRule="auto"/>
        <w:ind w:firstLine="708"/>
      </w:pPr>
    </w:p>
    <w:p w14:paraId="1687662B" w14:textId="5C34A777" w:rsidR="00224772" w:rsidRDefault="00224772" w:rsidP="00224772">
      <w:pPr>
        <w:spacing w:line="360" w:lineRule="auto"/>
        <w:ind w:firstLine="708"/>
        <w:rPr>
          <w:b/>
          <w:bCs/>
        </w:rPr>
      </w:pPr>
      <w:r>
        <w:rPr>
          <w:b/>
        </w:rPr>
        <w:t xml:space="preserve">2.2 </w:t>
      </w:r>
      <w:r w:rsidRPr="00FE1C71">
        <w:rPr>
          <w:b/>
          <w:bCs/>
        </w:rPr>
        <w:t>Pr</w:t>
      </w:r>
      <w:r>
        <w:rPr>
          <w:b/>
          <w:bCs/>
        </w:rPr>
        <w:t>ocedimentos para a coleta de dados</w:t>
      </w:r>
    </w:p>
    <w:p w14:paraId="6F66636A" w14:textId="77777777" w:rsidR="0048137F" w:rsidRDefault="0048137F" w:rsidP="00224772">
      <w:pPr>
        <w:spacing w:line="360" w:lineRule="auto"/>
        <w:ind w:firstLine="708"/>
        <w:rPr>
          <w:b/>
          <w:bCs/>
        </w:rPr>
      </w:pPr>
    </w:p>
    <w:p w14:paraId="4F980E01" w14:textId="7B1B6C09" w:rsidR="00353507" w:rsidRDefault="00353507" w:rsidP="00353507">
      <w:pPr>
        <w:spacing w:line="360" w:lineRule="auto"/>
        <w:ind w:firstLine="708"/>
      </w:pPr>
      <w:r>
        <w:t>Para melhor compreensão do presente estudo, bem como dos objetivos do questionário, foram categorizadas as questões, seguindo uma cadeia lógica, conforme a figura 1.</w:t>
      </w:r>
    </w:p>
    <w:p w14:paraId="6048E3E7" w14:textId="77777777" w:rsidR="00353507" w:rsidRDefault="00353507" w:rsidP="00353507">
      <w:pPr>
        <w:spacing w:line="360" w:lineRule="auto"/>
        <w:ind w:firstLine="708"/>
      </w:pPr>
    </w:p>
    <w:p w14:paraId="064FEE13" w14:textId="77777777" w:rsidR="00353507" w:rsidRDefault="00353507" w:rsidP="00353507">
      <w:pPr>
        <w:spacing w:line="360" w:lineRule="auto"/>
        <w:rPr>
          <w:i/>
          <w:iCs/>
        </w:rPr>
      </w:pPr>
      <w:r>
        <w:t xml:space="preserve">Figura 1. Fluxograma do estudo sobre o mapeamento do modelo </w:t>
      </w:r>
      <w:r w:rsidRPr="00C457E9">
        <w:rPr>
          <w:i/>
          <w:iCs/>
        </w:rPr>
        <w:t>persona</w:t>
      </w:r>
    </w:p>
    <w:p w14:paraId="60ED9C6E" w14:textId="01C89E1A" w:rsidR="0057597C" w:rsidRDefault="0057597C" w:rsidP="00353507">
      <w:pPr>
        <w:spacing w:line="360" w:lineRule="auto"/>
      </w:pPr>
      <w:r w:rsidRPr="00795F7C">
        <w:rPr>
          <w:noProof/>
        </w:rPr>
        <w:drawing>
          <wp:inline distT="0" distB="0" distL="0" distR="0" wp14:anchorId="0865FE40" wp14:editId="4BD79692">
            <wp:extent cx="4991797" cy="3439005"/>
            <wp:effectExtent l="0" t="0" r="0" b="9525"/>
            <wp:docPr id="176474144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41447" name="Imagem 1" descr="Diagrama&#10;&#10;Descrição gerada automaticamente"/>
                    <pic:cNvPicPr/>
                  </pic:nvPicPr>
                  <pic:blipFill>
                    <a:blip r:embed="rId8"/>
                    <a:stretch>
                      <a:fillRect/>
                    </a:stretch>
                  </pic:blipFill>
                  <pic:spPr>
                    <a:xfrm>
                      <a:off x="0" y="0"/>
                      <a:ext cx="4991797" cy="3439005"/>
                    </a:xfrm>
                    <a:prstGeom prst="rect">
                      <a:avLst/>
                    </a:prstGeom>
                  </pic:spPr>
                </pic:pic>
              </a:graphicData>
            </a:graphic>
          </wp:inline>
        </w:drawing>
      </w:r>
    </w:p>
    <w:p w14:paraId="6D68A0F9" w14:textId="3CF5F9EF" w:rsidR="0057597C" w:rsidDel="004E090B" w:rsidRDefault="0057597C" w:rsidP="0057597C">
      <w:pPr>
        <w:spacing w:line="360" w:lineRule="auto"/>
        <w:rPr>
          <w:del w:id="346" w:author="Alessandra Fragoso" w:date="2024-03-03T19:57:00Z"/>
          <w:bCs/>
        </w:rPr>
      </w:pPr>
      <w:r>
        <w:t xml:space="preserve">Fonte: </w:t>
      </w:r>
      <w:r>
        <w:rPr>
          <w:bCs/>
        </w:rPr>
        <w:t>dados originais da pesquisa</w:t>
      </w:r>
    </w:p>
    <w:p w14:paraId="5AD4F7BB" w14:textId="2FEBA0E6" w:rsidR="00A35A70" w:rsidDel="004E090B" w:rsidRDefault="00A35A70" w:rsidP="006A5A16">
      <w:pPr>
        <w:spacing w:line="360" w:lineRule="auto"/>
        <w:ind w:firstLine="708"/>
        <w:rPr>
          <w:del w:id="347" w:author="Alessandra Fragoso" w:date="2024-03-03T14:35:00Z"/>
          <w:bCs/>
        </w:rPr>
      </w:pPr>
    </w:p>
    <w:p w14:paraId="5DA621E2" w14:textId="77777777" w:rsidR="004E090B" w:rsidRDefault="004E090B" w:rsidP="004E090B">
      <w:pPr>
        <w:spacing w:line="360" w:lineRule="auto"/>
        <w:rPr>
          <w:ins w:id="348" w:author="Alessandra Fragoso" w:date="2024-03-03T19:58:00Z"/>
          <w:bCs/>
        </w:rPr>
      </w:pPr>
    </w:p>
    <w:p w14:paraId="25EF2E4D" w14:textId="77777777" w:rsidR="0008475B" w:rsidRDefault="0008475B">
      <w:pPr>
        <w:spacing w:line="360" w:lineRule="auto"/>
        <w:rPr>
          <w:ins w:id="349" w:author="Alessandra Fragoso" w:date="2024-03-03T19:57:00Z"/>
        </w:rPr>
        <w:pPrChange w:id="350" w:author="Alessandra Fragoso" w:date="2024-03-03T19:57:00Z">
          <w:pPr>
            <w:spacing w:line="360" w:lineRule="auto"/>
            <w:ind w:firstLine="708"/>
          </w:pPr>
        </w:pPrChange>
      </w:pPr>
    </w:p>
    <w:p w14:paraId="5F625E39" w14:textId="5BB2DE3C" w:rsidR="002B4355" w:rsidDel="00D363AA" w:rsidRDefault="002B4355" w:rsidP="00D823BA">
      <w:pPr>
        <w:spacing w:line="360" w:lineRule="auto"/>
        <w:ind w:firstLine="708"/>
        <w:rPr>
          <w:del w:id="351" w:author="Alessandra Fragoso" w:date="2024-03-02T17:36:00Z"/>
        </w:rPr>
      </w:pPr>
      <w:del w:id="352" w:author="Alessandra Fragoso" w:date="2024-03-02T17:36:00Z">
        <w:r w:rsidDel="00D363AA">
          <w:delText>Para melhor compreensão d</w:delText>
        </w:r>
        <w:r w:rsidR="00CC7959" w:rsidDel="00D363AA">
          <w:delText>o</w:delText>
        </w:r>
        <w:r w:rsidDel="00D363AA">
          <w:delText xml:space="preserve">s </w:delText>
        </w:r>
        <w:r w:rsidR="005E65C1" w:rsidDel="00D363AA">
          <w:delText>pontos</w:delText>
        </w:r>
        <w:r w:rsidR="00CC7959" w:rsidDel="00D363AA">
          <w:delText xml:space="preserve"> a </w:delText>
        </w:r>
        <w:r w:rsidR="00C52EE9" w:rsidDel="00D363AA">
          <w:delText>abordados</w:delText>
        </w:r>
        <w:r w:rsidR="00820CB8" w:rsidDel="00D363AA">
          <w:delText xml:space="preserve"> </w:delText>
        </w:r>
        <w:r w:rsidR="005E65C1" w:rsidDel="00D363AA">
          <w:delText>por meio d</w:delText>
        </w:r>
        <w:r w:rsidR="00B722EE" w:rsidDel="00D363AA">
          <w:delText>a</w:delText>
        </w:r>
        <w:r w:rsidR="00937F33" w:rsidDel="00D363AA">
          <w:delText xml:space="preserve"> </w:delText>
        </w:r>
        <w:r w:rsidR="00B722EE" w:rsidDel="00D363AA">
          <w:delText xml:space="preserve">aplicação do </w:delText>
        </w:r>
        <w:r w:rsidR="005E65C1" w:rsidDel="00D363AA">
          <w:delText>questionário</w:delText>
        </w:r>
        <w:r w:rsidR="00573783" w:rsidDel="00D363AA">
          <w:delText xml:space="preserve">, </w:delText>
        </w:r>
        <w:r w:rsidR="001E02C1" w:rsidDel="00D363AA">
          <w:delText>efe</w:delText>
        </w:r>
        <w:r w:rsidR="00937F33" w:rsidDel="00D363AA">
          <w:delText>tu</w:delText>
        </w:r>
        <w:r w:rsidR="001E02C1" w:rsidDel="00D363AA">
          <w:delText>ou</w:delText>
        </w:r>
        <w:r w:rsidR="00937F33" w:rsidDel="00D363AA">
          <w:delText>-se a</w:delText>
        </w:r>
        <w:r w:rsidR="00573783" w:rsidDel="00D363AA">
          <w:delText xml:space="preserve"> subdivi</w:delText>
        </w:r>
        <w:r w:rsidR="00937F33" w:rsidDel="00D363AA">
          <w:delText>são em 5</w:delText>
        </w:r>
        <w:r w:rsidR="00AB2B08" w:rsidDel="00D363AA">
          <w:delText xml:space="preserve"> (cinco) </w:delText>
        </w:r>
        <w:r w:rsidR="00573783" w:rsidDel="00D363AA">
          <w:delText>blocos</w:delText>
        </w:r>
        <w:r w:rsidR="00AB2B08" w:rsidDel="00D363AA">
          <w:delText xml:space="preserve">, conforme </w:delText>
        </w:r>
        <w:r w:rsidR="009B363D" w:rsidDel="00D363AA">
          <w:delText>T</w:delText>
        </w:r>
        <w:r w:rsidR="00CA3063" w:rsidDel="00D363AA">
          <w:delText xml:space="preserve">abela </w:delText>
        </w:r>
        <w:r w:rsidR="00594323" w:rsidDel="00D363AA">
          <w:delText>1.</w:delText>
        </w:r>
      </w:del>
    </w:p>
    <w:p w14:paraId="30FE2FC8" w14:textId="78048F9E" w:rsidR="00B722EE" w:rsidDel="00D363AA" w:rsidRDefault="00B722EE" w:rsidP="00D823BA">
      <w:pPr>
        <w:spacing w:line="360" w:lineRule="auto"/>
        <w:ind w:firstLine="708"/>
        <w:rPr>
          <w:del w:id="353" w:author="Alessandra Fragoso" w:date="2024-03-02T17:36:00Z"/>
        </w:rPr>
      </w:pPr>
    </w:p>
    <w:p w14:paraId="64BF46E3" w14:textId="24BF70D8" w:rsidR="00594323" w:rsidDel="00D363AA" w:rsidRDefault="00594323" w:rsidP="00E409EF">
      <w:pPr>
        <w:spacing w:line="360" w:lineRule="auto"/>
        <w:rPr>
          <w:del w:id="354" w:author="Alessandra Fragoso" w:date="2024-03-02T17:36:00Z"/>
        </w:rPr>
      </w:pPr>
      <w:del w:id="355" w:author="Alessandra Fragoso" w:date="2024-03-02T17:36:00Z">
        <w:r w:rsidDel="00D363AA">
          <w:delText>Tabela 1</w:delText>
        </w:r>
        <w:r w:rsidR="009B363D" w:rsidDel="00D363AA">
          <w:delText xml:space="preserve">. </w:delText>
        </w:r>
        <w:r w:rsidR="00954EF3" w:rsidDel="00D363AA">
          <w:delText>Subd</w:delText>
        </w:r>
        <w:r w:rsidR="00A62D62" w:rsidDel="00D363AA">
          <w:delText>ivisão</w:delText>
        </w:r>
        <w:r w:rsidR="00954EF3" w:rsidDel="00D363AA">
          <w:delText xml:space="preserve"> do Questionário</w:delText>
        </w:r>
      </w:del>
    </w:p>
    <w:tbl>
      <w:tblPr>
        <w:tblStyle w:val="Tabelacomgrade"/>
        <w:tblW w:w="9067" w:type="dxa"/>
        <w:jc w:val="center"/>
        <w:tblLook w:val="04A0" w:firstRow="1" w:lastRow="0" w:firstColumn="1" w:lastColumn="0" w:noHBand="0" w:noVBand="1"/>
      </w:tblPr>
      <w:tblGrid>
        <w:gridCol w:w="950"/>
        <w:gridCol w:w="2944"/>
        <w:gridCol w:w="1219"/>
        <w:gridCol w:w="3954"/>
      </w:tblGrid>
      <w:tr w:rsidR="001B40A7" w:rsidDel="00D363AA" w14:paraId="1B84A72E" w14:textId="21B18768" w:rsidTr="00CA0839">
        <w:trPr>
          <w:jc w:val="center"/>
          <w:del w:id="356" w:author="Alessandra Fragoso" w:date="2024-03-02T17:36:00Z"/>
        </w:trPr>
        <w:tc>
          <w:tcPr>
            <w:tcW w:w="767" w:type="dxa"/>
            <w:vAlign w:val="center"/>
          </w:tcPr>
          <w:p w14:paraId="74A327B0" w14:textId="18F95895" w:rsidR="001B40A7" w:rsidRPr="00FA72BE" w:rsidDel="00D363AA" w:rsidRDefault="003A614F" w:rsidP="00FA617D">
            <w:pPr>
              <w:spacing w:line="360" w:lineRule="auto"/>
              <w:jc w:val="center"/>
              <w:rPr>
                <w:del w:id="357" w:author="Alessandra Fragoso" w:date="2024-03-02T17:36:00Z"/>
                <w:b/>
                <w:bCs/>
              </w:rPr>
            </w:pPr>
            <w:del w:id="358" w:author="Alessandra Fragoso" w:date="2024-03-02T17:36:00Z">
              <w:r w:rsidRPr="00FA72BE" w:rsidDel="00D363AA">
                <w:rPr>
                  <w:b/>
                  <w:bCs/>
                </w:rPr>
                <w:delText>Bloco</w:delText>
              </w:r>
              <w:r w:rsidR="00AB0E3B" w:rsidRPr="00FA72BE" w:rsidDel="00D363AA">
                <w:rPr>
                  <w:b/>
                  <w:bCs/>
                </w:rPr>
                <w:delText>s</w:delText>
              </w:r>
            </w:del>
          </w:p>
        </w:tc>
        <w:tc>
          <w:tcPr>
            <w:tcW w:w="1696" w:type="dxa"/>
            <w:vAlign w:val="center"/>
          </w:tcPr>
          <w:p w14:paraId="32367962" w14:textId="05775A09" w:rsidR="001B40A7" w:rsidRPr="00FA72BE" w:rsidDel="00D363AA" w:rsidRDefault="003A614F" w:rsidP="00FA617D">
            <w:pPr>
              <w:spacing w:line="360" w:lineRule="auto"/>
              <w:jc w:val="center"/>
              <w:rPr>
                <w:del w:id="359" w:author="Alessandra Fragoso" w:date="2024-03-02T17:36:00Z"/>
                <w:b/>
                <w:bCs/>
              </w:rPr>
            </w:pPr>
            <w:del w:id="360" w:author="Alessandra Fragoso" w:date="2024-03-02T17:36:00Z">
              <w:r w:rsidRPr="00FA72BE" w:rsidDel="00D363AA">
                <w:rPr>
                  <w:b/>
                  <w:bCs/>
                </w:rPr>
                <w:delText>Descrição</w:delText>
              </w:r>
            </w:del>
          </w:p>
        </w:tc>
        <w:tc>
          <w:tcPr>
            <w:tcW w:w="1076" w:type="dxa"/>
            <w:vAlign w:val="center"/>
          </w:tcPr>
          <w:p w14:paraId="6EDB748C" w14:textId="10D2127B" w:rsidR="001B40A7" w:rsidRPr="00FA72BE" w:rsidDel="00D363AA" w:rsidRDefault="00F9690B" w:rsidP="00FA617D">
            <w:pPr>
              <w:spacing w:line="360" w:lineRule="auto"/>
              <w:jc w:val="center"/>
              <w:rPr>
                <w:del w:id="361" w:author="Alessandra Fragoso" w:date="2024-03-02T17:36:00Z"/>
                <w:b/>
                <w:bCs/>
              </w:rPr>
            </w:pPr>
            <w:del w:id="362" w:author="Alessandra Fragoso" w:date="2024-03-02T17:36:00Z">
              <w:r w:rsidRPr="00FA72BE" w:rsidDel="00D363AA">
                <w:rPr>
                  <w:b/>
                  <w:bCs/>
                </w:rPr>
                <w:delText>Questões</w:delText>
              </w:r>
            </w:del>
          </w:p>
        </w:tc>
        <w:tc>
          <w:tcPr>
            <w:tcW w:w="5528" w:type="dxa"/>
            <w:vAlign w:val="center"/>
          </w:tcPr>
          <w:p w14:paraId="741317CA" w14:textId="4D49C258" w:rsidR="001B40A7" w:rsidRPr="00FA72BE" w:rsidDel="00D363AA" w:rsidRDefault="00F9690B" w:rsidP="00594323">
            <w:pPr>
              <w:spacing w:line="360" w:lineRule="auto"/>
              <w:jc w:val="center"/>
              <w:rPr>
                <w:del w:id="363" w:author="Alessandra Fragoso" w:date="2024-03-02T17:36:00Z"/>
                <w:b/>
                <w:bCs/>
              </w:rPr>
            </w:pPr>
            <w:del w:id="364" w:author="Alessandra Fragoso" w:date="2024-03-02T17:36:00Z">
              <w:r w:rsidRPr="00FA72BE" w:rsidDel="00D363AA">
                <w:rPr>
                  <w:b/>
                  <w:bCs/>
                </w:rPr>
                <w:delText>Conteúdo</w:delText>
              </w:r>
            </w:del>
          </w:p>
        </w:tc>
      </w:tr>
      <w:tr w:rsidR="00F205A9" w:rsidDel="00D363AA" w14:paraId="55A0FBB8" w14:textId="663CCE0A" w:rsidTr="00CA0839">
        <w:trPr>
          <w:jc w:val="center"/>
          <w:del w:id="365" w:author="Alessandra Fragoso" w:date="2024-03-02T17:36:00Z"/>
        </w:trPr>
        <w:tc>
          <w:tcPr>
            <w:tcW w:w="767" w:type="dxa"/>
            <w:vAlign w:val="center"/>
          </w:tcPr>
          <w:p w14:paraId="23431A75" w14:textId="6829B827" w:rsidR="004A2290" w:rsidDel="00D363AA" w:rsidRDefault="000F1CCB" w:rsidP="00FA617D">
            <w:pPr>
              <w:spacing w:line="360" w:lineRule="auto"/>
              <w:jc w:val="center"/>
              <w:rPr>
                <w:del w:id="366" w:author="Alessandra Fragoso" w:date="2024-03-02T17:36:00Z"/>
              </w:rPr>
            </w:pPr>
            <w:del w:id="367" w:author="Alessandra Fragoso" w:date="2024-03-02T17:36:00Z">
              <w:r w:rsidDel="00D363AA">
                <w:delText>1</w:delText>
              </w:r>
            </w:del>
          </w:p>
        </w:tc>
        <w:tc>
          <w:tcPr>
            <w:tcW w:w="1696" w:type="dxa"/>
            <w:vAlign w:val="center"/>
          </w:tcPr>
          <w:p w14:paraId="605ABBD7" w14:textId="15D19569" w:rsidR="004A2290" w:rsidDel="00D363AA" w:rsidRDefault="004A2290" w:rsidP="00FA617D">
            <w:pPr>
              <w:spacing w:line="360" w:lineRule="auto"/>
              <w:jc w:val="center"/>
              <w:rPr>
                <w:del w:id="368" w:author="Alessandra Fragoso" w:date="2024-03-02T17:36:00Z"/>
              </w:rPr>
            </w:pPr>
            <w:del w:id="369" w:author="Alessandra Fragoso" w:date="2024-03-02T17:36:00Z">
              <w:r w:rsidDel="00D363AA">
                <w:delText>Caracterização entrevistado</w:delText>
              </w:r>
            </w:del>
          </w:p>
        </w:tc>
        <w:tc>
          <w:tcPr>
            <w:tcW w:w="1076" w:type="dxa"/>
            <w:vAlign w:val="center"/>
          </w:tcPr>
          <w:p w14:paraId="13E50FEF" w14:textId="33B01EE0" w:rsidR="004A2290" w:rsidDel="00D363AA" w:rsidRDefault="004A2290" w:rsidP="00FA617D">
            <w:pPr>
              <w:spacing w:line="360" w:lineRule="auto"/>
              <w:jc w:val="center"/>
              <w:rPr>
                <w:del w:id="370" w:author="Alessandra Fragoso" w:date="2024-03-02T17:36:00Z"/>
              </w:rPr>
            </w:pPr>
            <w:del w:id="371" w:author="Alessandra Fragoso" w:date="2024-03-02T17:36:00Z">
              <w:r w:rsidDel="00D363AA">
                <w:delText>Q1-5</w:delText>
              </w:r>
            </w:del>
          </w:p>
        </w:tc>
        <w:tc>
          <w:tcPr>
            <w:tcW w:w="5528" w:type="dxa"/>
            <w:vAlign w:val="center"/>
          </w:tcPr>
          <w:p w14:paraId="334CE848" w14:textId="5B4767E7" w:rsidR="004A2290" w:rsidRPr="004A10FC" w:rsidDel="00D363AA" w:rsidRDefault="004A2290" w:rsidP="004A2290">
            <w:pPr>
              <w:spacing w:line="360" w:lineRule="auto"/>
              <w:rPr>
                <w:del w:id="372" w:author="Alessandra Fragoso" w:date="2024-03-02T17:36:00Z"/>
              </w:rPr>
            </w:pPr>
            <w:del w:id="373" w:author="Alessandra Fragoso" w:date="2024-03-02T17:36:00Z">
              <w:r w:rsidRPr="004A10FC" w:rsidDel="00D363AA">
                <w:delText>1 - Trabalha em que cidade/estado?</w:delText>
              </w:r>
            </w:del>
          </w:p>
          <w:p w14:paraId="2877D0A4" w14:textId="44188809" w:rsidR="004A2290" w:rsidRPr="004A10FC" w:rsidDel="00D363AA" w:rsidRDefault="004A2290" w:rsidP="004A2290">
            <w:pPr>
              <w:spacing w:line="360" w:lineRule="auto"/>
              <w:rPr>
                <w:del w:id="374" w:author="Alessandra Fragoso" w:date="2024-03-02T17:36:00Z"/>
              </w:rPr>
            </w:pPr>
            <w:del w:id="375" w:author="Alessandra Fragoso" w:date="2024-03-02T17:36:00Z">
              <w:r w:rsidRPr="004A10FC" w:rsidDel="00D363AA">
                <w:delText>2 - Qual a sua identidade de gênero?</w:delText>
              </w:r>
            </w:del>
          </w:p>
          <w:p w14:paraId="178BFD02" w14:textId="2516673B" w:rsidR="004A2290" w:rsidRPr="004A10FC" w:rsidDel="00D363AA" w:rsidRDefault="004A2290" w:rsidP="004A2290">
            <w:pPr>
              <w:spacing w:line="360" w:lineRule="auto"/>
              <w:rPr>
                <w:del w:id="376" w:author="Alessandra Fragoso" w:date="2024-03-02T17:36:00Z"/>
              </w:rPr>
            </w:pPr>
            <w:del w:id="377" w:author="Alessandra Fragoso" w:date="2024-03-02T17:36:00Z">
              <w:r w:rsidRPr="004A10FC" w:rsidDel="00D363AA">
                <w:delText xml:space="preserve">3 </w:delText>
              </w:r>
              <w:r w:rsidDel="00D363AA">
                <w:delText>–</w:delText>
              </w:r>
              <w:r w:rsidRPr="004A10FC" w:rsidDel="00D363AA">
                <w:delText xml:space="preserve"> Qua</w:delText>
              </w:r>
              <w:r w:rsidDel="00D363AA">
                <w:delText>l a sua idade</w:delText>
              </w:r>
              <w:r w:rsidRPr="004A10FC" w:rsidDel="00D363AA">
                <w:delText>?</w:delText>
              </w:r>
            </w:del>
          </w:p>
          <w:p w14:paraId="7075F440" w14:textId="39FD96EC" w:rsidR="004A2290" w:rsidRPr="004A10FC" w:rsidDel="00D363AA" w:rsidRDefault="004A2290" w:rsidP="004A2290">
            <w:pPr>
              <w:spacing w:line="360" w:lineRule="auto"/>
              <w:rPr>
                <w:del w:id="378" w:author="Alessandra Fragoso" w:date="2024-03-02T17:36:00Z"/>
              </w:rPr>
            </w:pPr>
            <w:del w:id="379" w:author="Alessandra Fragoso" w:date="2024-03-02T17:36:00Z">
              <w:r w:rsidRPr="004A10FC" w:rsidDel="00D363AA">
                <w:delText>4 – Qual sua escolaridade</w:delText>
              </w:r>
              <w:r w:rsidDel="00D363AA">
                <w:delText>/formação? Possui alguma especialidade</w:delText>
              </w:r>
              <w:r w:rsidRPr="004A10FC" w:rsidDel="00D363AA">
                <w:delText>?</w:delText>
              </w:r>
            </w:del>
          </w:p>
          <w:p w14:paraId="6CF1042D" w14:textId="1C077C6B" w:rsidR="004A2290" w:rsidDel="00D363AA" w:rsidRDefault="004A2290" w:rsidP="004A2290">
            <w:pPr>
              <w:spacing w:line="360" w:lineRule="auto"/>
              <w:rPr>
                <w:del w:id="380" w:author="Alessandra Fragoso" w:date="2024-03-02T17:36:00Z"/>
              </w:rPr>
            </w:pPr>
            <w:del w:id="381" w:author="Alessandra Fragoso" w:date="2024-03-02T17:36:00Z">
              <w:r w:rsidRPr="004A10FC" w:rsidDel="00D363AA">
                <w:delText xml:space="preserve">5 </w:delText>
              </w:r>
              <w:r w:rsidDel="00D363AA">
                <w:delText>–</w:delText>
              </w:r>
              <w:r w:rsidRPr="004A10FC" w:rsidDel="00D363AA">
                <w:delText xml:space="preserve"> Qua</w:delText>
              </w:r>
              <w:r w:rsidDel="00D363AA">
                <w:delText xml:space="preserve">l seu </w:delText>
              </w:r>
              <w:r w:rsidRPr="004A10FC" w:rsidDel="00D363AA">
                <w:delText>cargo?</w:delText>
              </w:r>
            </w:del>
          </w:p>
        </w:tc>
      </w:tr>
      <w:tr w:rsidR="00F205A9" w:rsidDel="00D363AA" w14:paraId="1B6FD256" w14:textId="29942363" w:rsidTr="00CA0839">
        <w:trPr>
          <w:jc w:val="center"/>
          <w:del w:id="382" w:author="Alessandra Fragoso" w:date="2024-03-02T17:36:00Z"/>
        </w:trPr>
        <w:tc>
          <w:tcPr>
            <w:tcW w:w="767" w:type="dxa"/>
            <w:vAlign w:val="center"/>
          </w:tcPr>
          <w:p w14:paraId="1BE5AF04" w14:textId="6FC5FF71" w:rsidR="004A2290" w:rsidDel="00D363AA" w:rsidRDefault="004A2290" w:rsidP="00FA617D">
            <w:pPr>
              <w:spacing w:line="360" w:lineRule="auto"/>
              <w:jc w:val="center"/>
              <w:rPr>
                <w:del w:id="383" w:author="Alessandra Fragoso" w:date="2024-03-02T17:36:00Z"/>
              </w:rPr>
            </w:pPr>
            <w:del w:id="384" w:author="Alessandra Fragoso" w:date="2024-03-02T17:36:00Z">
              <w:r w:rsidDel="00D363AA">
                <w:delText>2</w:delText>
              </w:r>
            </w:del>
          </w:p>
        </w:tc>
        <w:tc>
          <w:tcPr>
            <w:tcW w:w="1696" w:type="dxa"/>
            <w:vAlign w:val="center"/>
          </w:tcPr>
          <w:p w14:paraId="5577F8E1" w14:textId="13EF9E68" w:rsidR="004A2290" w:rsidDel="00D363AA" w:rsidRDefault="00AB306F" w:rsidP="00FA617D">
            <w:pPr>
              <w:spacing w:line="360" w:lineRule="auto"/>
              <w:jc w:val="center"/>
              <w:rPr>
                <w:del w:id="385" w:author="Alessandra Fragoso" w:date="2024-03-02T17:36:00Z"/>
              </w:rPr>
            </w:pPr>
            <w:del w:id="386" w:author="Alessandra Fragoso" w:date="2024-03-02T17:36:00Z">
              <w:r w:rsidDel="00D363AA">
                <w:delText>Nível conhecimento/ dificuldade</w:delText>
              </w:r>
            </w:del>
          </w:p>
        </w:tc>
        <w:tc>
          <w:tcPr>
            <w:tcW w:w="1076" w:type="dxa"/>
            <w:vAlign w:val="center"/>
          </w:tcPr>
          <w:p w14:paraId="7693B410" w14:textId="16F0F4AE" w:rsidR="004A2290" w:rsidDel="00D363AA" w:rsidRDefault="00F205A9" w:rsidP="00FA617D">
            <w:pPr>
              <w:spacing w:line="360" w:lineRule="auto"/>
              <w:jc w:val="center"/>
              <w:rPr>
                <w:del w:id="387" w:author="Alessandra Fragoso" w:date="2024-03-02T17:36:00Z"/>
              </w:rPr>
            </w:pPr>
            <w:del w:id="388" w:author="Alessandra Fragoso" w:date="2024-03-02T17:36:00Z">
              <w:r w:rsidDel="00D363AA">
                <w:delText>Q6-7</w:delText>
              </w:r>
            </w:del>
          </w:p>
        </w:tc>
        <w:tc>
          <w:tcPr>
            <w:tcW w:w="5528" w:type="dxa"/>
            <w:vAlign w:val="center"/>
          </w:tcPr>
          <w:p w14:paraId="041FAA5F" w14:textId="5245F753" w:rsidR="00AB306F" w:rsidDel="00D363AA" w:rsidRDefault="00AB306F" w:rsidP="00AB306F">
            <w:pPr>
              <w:tabs>
                <w:tab w:val="left" w:pos="7230"/>
              </w:tabs>
              <w:spacing w:line="360" w:lineRule="auto"/>
              <w:rPr>
                <w:del w:id="389" w:author="Alessandra Fragoso" w:date="2024-03-02T17:36:00Z"/>
              </w:rPr>
            </w:pPr>
            <w:del w:id="390" w:author="Alessandra Fragoso" w:date="2024-03-02T17:36:00Z">
              <w:r w:rsidDel="00D363AA">
                <w:delText>6</w:delText>
              </w:r>
              <w:r w:rsidRPr="004A10FC" w:rsidDel="00D363AA">
                <w:delText xml:space="preserve"> – </w:delText>
              </w:r>
              <w:r w:rsidDel="00D363AA">
                <w:delText xml:space="preserve">Conhece o método </w:delText>
              </w:r>
              <w:r w:rsidRPr="004A10FC" w:rsidDel="00D363AA">
                <w:delText>persona no atendimento ao cliente?</w:delText>
              </w:r>
            </w:del>
          </w:p>
          <w:p w14:paraId="0C59B069" w14:textId="50CB7D56" w:rsidR="004A2290" w:rsidDel="00D363AA" w:rsidRDefault="00AB306F" w:rsidP="00AB306F">
            <w:pPr>
              <w:tabs>
                <w:tab w:val="left" w:pos="7230"/>
              </w:tabs>
              <w:spacing w:line="360" w:lineRule="auto"/>
              <w:rPr>
                <w:del w:id="391" w:author="Alessandra Fragoso" w:date="2024-03-02T17:36:00Z"/>
              </w:rPr>
            </w:pPr>
            <w:del w:id="392" w:author="Alessandra Fragoso" w:date="2024-03-02T17:36:00Z">
              <w:r w:rsidDel="00D363AA">
                <w:delText>7 - Utiliza facilmente o modelo como apoio no atendimento ao cliente</w:delText>
              </w:r>
              <w:r w:rsidR="00B336AA" w:rsidDel="00D363AA">
                <w:delText xml:space="preserve"> o</w:delText>
              </w:r>
              <w:r w:rsidDel="00D363AA">
                <w:delText xml:space="preserve">u sente dificuldades?  </w:delText>
              </w:r>
            </w:del>
          </w:p>
        </w:tc>
      </w:tr>
      <w:tr w:rsidR="00F205A9" w:rsidDel="00D363AA" w14:paraId="09B5DA55" w14:textId="6DD174E1" w:rsidTr="00CA0839">
        <w:trPr>
          <w:jc w:val="center"/>
          <w:del w:id="393" w:author="Alessandra Fragoso" w:date="2024-03-02T17:36:00Z"/>
        </w:trPr>
        <w:tc>
          <w:tcPr>
            <w:tcW w:w="767" w:type="dxa"/>
            <w:vAlign w:val="center"/>
          </w:tcPr>
          <w:p w14:paraId="2BE4DEEC" w14:textId="2C08104D" w:rsidR="004A2290" w:rsidDel="00D363AA" w:rsidRDefault="004A2290" w:rsidP="00FA617D">
            <w:pPr>
              <w:spacing w:line="360" w:lineRule="auto"/>
              <w:jc w:val="center"/>
              <w:rPr>
                <w:del w:id="394" w:author="Alessandra Fragoso" w:date="2024-03-02T17:36:00Z"/>
              </w:rPr>
            </w:pPr>
            <w:del w:id="395" w:author="Alessandra Fragoso" w:date="2024-03-02T17:36:00Z">
              <w:r w:rsidDel="00D363AA">
                <w:delText>3</w:delText>
              </w:r>
            </w:del>
          </w:p>
        </w:tc>
        <w:tc>
          <w:tcPr>
            <w:tcW w:w="1696" w:type="dxa"/>
            <w:vAlign w:val="center"/>
          </w:tcPr>
          <w:p w14:paraId="0648C7A0" w14:textId="542376E5" w:rsidR="004A2290" w:rsidDel="00D363AA" w:rsidRDefault="00F205A9" w:rsidP="00FA617D">
            <w:pPr>
              <w:spacing w:line="360" w:lineRule="auto"/>
              <w:jc w:val="center"/>
              <w:rPr>
                <w:del w:id="396" w:author="Alessandra Fragoso" w:date="2024-03-02T17:36:00Z"/>
              </w:rPr>
            </w:pPr>
            <w:del w:id="397" w:author="Alessandra Fragoso" w:date="2024-03-02T17:36:00Z">
              <w:r w:rsidDel="00D363AA">
                <w:delText>Variáveis que justificaram a implementação</w:delText>
              </w:r>
            </w:del>
            <w:ins w:id="398" w:author="André Carvalho" w:date="2024-02-21T20:55:00Z">
              <w:del w:id="399" w:author="Alessandra Fragoso" w:date="2024-03-02T17:36:00Z">
                <w:r w:rsidR="00A7312E" w:rsidDel="00D363AA">
                  <w:delText>Iden</w:delText>
                </w:r>
              </w:del>
              <w:del w:id="400" w:author="Alessandra Fragoso" w:date="2024-03-02T17:27:00Z">
                <w:r w:rsidR="00A7312E" w:rsidDel="008932F6">
                  <w:delText>fif</w:delText>
                </w:r>
              </w:del>
              <w:del w:id="401" w:author="Alessandra Fragoso" w:date="2024-03-02T17:36:00Z">
                <w:r w:rsidR="00A7312E" w:rsidDel="00D363AA">
                  <w:delText>icação do cliente</w:delText>
                </w:r>
              </w:del>
            </w:ins>
          </w:p>
        </w:tc>
        <w:tc>
          <w:tcPr>
            <w:tcW w:w="1076" w:type="dxa"/>
            <w:vAlign w:val="center"/>
          </w:tcPr>
          <w:p w14:paraId="311EE7F8" w14:textId="46CFA3D1" w:rsidR="004A2290" w:rsidDel="00D363AA" w:rsidRDefault="002C7EB1" w:rsidP="00FA617D">
            <w:pPr>
              <w:spacing w:line="360" w:lineRule="auto"/>
              <w:jc w:val="center"/>
              <w:rPr>
                <w:del w:id="402" w:author="Alessandra Fragoso" w:date="2024-03-02T17:36:00Z"/>
              </w:rPr>
            </w:pPr>
            <w:del w:id="403" w:author="Alessandra Fragoso" w:date="2024-03-02T17:36:00Z">
              <w:r w:rsidDel="00D363AA">
                <w:delText>Q8</w:delText>
              </w:r>
            </w:del>
          </w:p>
        </w:tc>
        <w:tc>
          <w:tcPr>
            <w:tcW w:w="5528" w:type="dxa"/>
            <w:vAlign w:val="center"/>
          </w:tcPr>
          <w:p w14:paraId="03C8182B" w14:textId="07CDE3B6" w:rsidR="004A2290" w:rsidDel="00D363AA" w:rsidRDefault="002C7EB1" w:rsidP="002C7EB1">
            <w:pPr>
              <w:tabs>
                <w:tab w:val="left" w:pos="7230"/>
              </w:tabs>
              <w:spacing w:line="360" w:lineRule="auto"/>
              <w:rPr>
                <w:ins w:id="404" w:author="André Carvalho" w:date="2024-02-21T20:55:00Z"/>
                <w:del w:id="405" w:author="Alessandra Fragoso" w:date="2024-03-02T17:36:00Z"/>
                <w:color w:val="FF0000"/>
              </w:rPr>
            </w:pPr>
            <w:del w:id="406" w:author="Alessandra Fragoso" w:date="2024-03-02T17:36:00Z">
              <w:r w:rsidRPr="00A7312E" w:rsidDel="00D363AA">
                <w:rPr>
                  <w:color w:val="FF0000"/>
                  <w:highlight w:val="red"/>
                  <w:rPrChange w:id="407" w:author="André Carvalho" w:date="2024-02-21T20:55:00Z">
                    <w:rPr/>
                  </w:rPrChange>
                </w:rPr>
                <w:delText>8 – Na sua opinião, quais foram os motivos da implementação do persona?</w:delText>
              </w:r>
            </w:del>
          </w:p>
          <w:p w14:paraId="63474EE3" w14:textId="00A561C3" w:rsidR="00A7312E" w:rsidDel="00D363AA" w:rsidRDefault="00A7312E" w:rsidP="002C7EB1">
            <w:pPr>
              <w:tabs>
                <w:tab w:val="left" w:pos="7230"/>
              </w:tabs>
              <w:spacing w:line="360" w:lineRule="auto"/>
              <w:rPr>
                <w:ins w:id="408" w:author="André Carvalho" w:date="2024-02-21T20:55:00Z"/>
                <w:del w:id="409" w:author="Alessandra Fragoso" w:date="2024-03-02T17:36:00Z"/>
                <w:color w:val="FF0000"/>
              </w:rPr>
            </w:pPr>
          </w:p>
          <w:p w14:paraId="631284F5" w14:textId="5DCF1E7C" w:rsidR="00A7312E" w:rsidDel="00D363AA" w:rsidRDefault="00A7312E" w:rsidP="002C7EB1">
            <w:pPr>
              <w:tabs>
                <w:tab w:val="left" w:pos="7230"/>
              </w:tabs>
              <w:spacing w:line="360" w:lineRule="auto"/>
              <w:rPr>
                <w:del w:id="410" w:author="Alessandra Fragoso" w:date="2024-03-02T17:36:00Z"/>
              </w:rPr>
            </w:pPr>
            <w:ins w:id="411" w:author="André Carvalho" w:date="2024-02-21T20:55:00Z">
              <w:del w:id="412" w:author="Alessandra Fragoso" w:date="2024-03-02T17:36:00Z">
                <w:r w:rsidDel="00D363AA">
                  <w:rPr>
                    <w:color w:val="FF0000"/>
                  </w:rPr>
                  <w:delText>Voc</w:delText>
                </w:r>
                <w:r w:rsidDel="00D363AA">
                  <w:rPr>
                    <w:color w:val="FF0000"/>
                    <w:highlight w:val="red"/>
                  </w:rPr>
                  <w:delText>ê</w:delText>
                </w:r>
                <w:r w:rsidDel="00D363AA">
                  <w:rPr>
                    <w:color w:val="FF0000"/>
                  </w:rPr>
                  <w:delText xml:space="preserve"> i</w:delText>
                </w:r>
              </w:del>
            </w:ins>
            <w:ins w:id="413" w:author="André Carvalho" w:date="2024-02-21T20:56:00Z">
              <w:del w:id="414" w:author="Alessandra Fragoso" w:date="2024-03-02T17:36:00Z">
                <w:r w:rsidDel="00D363AA">
                  <w:rPr>
                    <w:color w:val="FF0000"/>
                  </w:rPr>
                  <w:delText>denficou uma melhora na identifica</w:delText>
                </w:r>
                <w:r w:rsidDel="00D363AA">
                  <w:rPr>
                    <w:color w:val="FF0000"/>
                    <w:highlight w:val="red"/>
                  </w:rPr>
                  <w:delText>ç</w:delText>
                </w:r>
                <w:r w:rsidDel="00D363AA">
                  <w:rPr>
                    <w:color w:val="FF0000"/>
                  </w:rPr>
                  <w:delText>o do seu cliente alvo?</w:delText>
                </w:r>
              </w:del>
            </w:ins>
          </w:p>
        </w:tc>
      </w:tr>
      <w:tr w:rsidR="00F205A9" w:rsidDel="00D363AA" w14:paraId="5F972E58" w14:textId="02D53CE3" w:rsidTr="00CA0839">
        <w:trPr>
          <w:jc w:val="center"/>
          <w:del w:id="415" w:author="Alessandra Fragoso" w:date="2024-03-02T17:36:00Z"/>
        </w:trPr>
        <w:tc>
          <w:tcPr>
            <w:tcW w:w="767" w:type="dxa"/>
            <w:vAlign w:val="center"/>
          </w:tcPr>
          <w:p w14:paraId="20859C10" w14:textId="4EAB697E" w:rsidR="004A2290" w:rsidDel="00D363AA" w:rsidRDefault="004A2290" w:rsidP="00FA617D">
            <w:pPr>
              <w:spacing w:line="360" w:lineRule="auto"/>
              <w:jc w:val="center"/>
              <w:rPr>
                <w:del w:id="416" w:author="Alessandra Fragoso" w:date="2024-03-02T17:36:00Z"/>
              </w:rPr>
            </w:pPr>
            <w:del w:id="417" w:author="Alessandra Fragoso" w:date="2024-03-02T17:36:00Z">
              <w:r w:rsidDel="00D363AA">
                <w:delText>4</w:delText>
              </w:r>
            </w:del>
          </w:p>
        </w:tc>
        <w:tc>
          <w:tcPr>
            <w:tcW w:w="1696" w:type="dxa"/>
            <w:vAlign w:val="center"/>
          </w:tcPr>
          <w:p w14:paraId="40C0D998" w14:textId="53CF9579" w:rsidR="004A2290" w:rsidDel="00D363AA" w:rsidRDefault="002C7EB1" w:rsidP="00FA617D">
            <w:pPr>
              <w:spacing w:line="360" w:lineRule="auto"/>
              <w:jc w:val="center"/>
              <w:rPr>
                <w:del w:id="418" w:author="Alessandra Fragoso" w:date="2024-03-02T17:36:00Z"/>
              </w:rPr>
            </w:pPr>
            <w:del w:id="419" w:author="Alessandra Fragoso" w:date="2024-03-02T17:36:00Z">
              <w:r w:rsidDel="00D363AA">
                <w:delText>NPS/Produtividade</w:delText>
              </w:r>
            </w:del>
          </w:p>
        </w:tc>
        <w:tc>
          <w:tcPr>
            <w:tcW w:w="1076" w:type="dxa"/>
            <w:vAlign w:val="center"/>
          </w:tcPr>
          <w:p w14:paraId="41687682" w14:textId="4A691BBC" w:rsidR="004A2290" w:rsidDel="00D363AA" w:rsidRDefault="002C7EB1" w:rsidP="00FA617D">
            <w:pPr>
              <w:spacing w:line="360" w:lineRule="auto"/>
              <w:jc w:val="center"/>
              <w:rPr>
                <w:del w:id="420" w:author="Alessandra Fragoso" w:date="2024-03-02T17:36:00Z"/>
              </w:rPr>
            </w:pPr>
            <w:del w:id="421" w:author="Alessandra Fragoso" w:date="2024-03-02T17:36:00Z">
              <w:r w:rsidDel="00D363AA">
                <w:delText>Q9-10</w:delText>
              </w:r>
            </w:del>
          </w:p>
        </w:tc>
        <w:tc>
          <w:tcPr>
            <w:tcW w:w="5528" w:type="dxa"/>
            <w:vAlign w:val="center"/>
          </w:tcPr>
          <w:p w14:paraId="5BD86C04" w14:textId="72FA2362" w:rsidR="002C7EB1" w:rsidDel="00D363AA" w:rsidRDefault="002C7EB1" w:rsidP="002C7EB1">
            <w:pPr>
              <w:tabs>
                <w:tab w:val="left" w:pos="7230"/>
              </w:tabs>
              <w:spacing w:line="360" w:lineRule="auto"/>
              <w:rPr>
                <w:del w:id="422" w:author="Alessandra Fragoso" w:date="2024-03-02T17:36:00Z"/>
              </w:rPr>
            </w:pPr>
            <w:del w:id="423" w:author="Alessandra Fragoso" w:date="2024-03-02T17:36:00Z">
              <w:r w:rsidDel="00D363AA">
                <w:delText>9</w:delText>
              </w:r>
              <w:r w:rsidRPr="004A10FC" w:rsidDel="00D363AA">
                <w:delText xml:space="preserve"> - Quanto ao NPS, você </w:delText>
              </w:r>
              <w:r w:rsidDel="00D363AA">
                <w:delText>identificou</w:delText>
              </w:r>
              <w:r w:rsidRPr="004A10FC" w:rsidDel="00D363AA">
                <w:delText xml:space="preserve"> uma melhora na satisfação do cliente em relação ao atendimento prestado </w:delText>
              </w:r>
              <w:r w:rsidDel="00D363AA">
                <w:delText>com o apoio da ferramenta</w:delText>
              </w:r>
              <w:r w:rsidRPr="004A10FC" w:rsidDel="00D363AA">
                <w:delText>?</w:delText>
              </w:r>
            </w:del>
          </w:p>
          <w:p w14:paraId="52D25E39" w14:textId="1C51A28A" w:rsidR="004A2290" w:rsidDel="00D363AA" w:rsidRDefault="002C7EB1" w:rsidP="002C7EB1">
            <w:pPr>
              <w:spacing w:line="360" w:lineRule="auto"/>
              <w:rPr>
                <w:del w:id="424" w:author="Alessandra Fragoso" w:date="2024-03-02T17:36:00Z"/>
              </w:rPr>
            </w:pPr>
            <w:del w:id="425" w:author="Alessandra Fragoso" w:date="2024-03-02T17:36:00Z">
              <w:r w:rsidDel="00D363AA">
                <w:delText>10 – Percebeu aumento nas vendas? Houve uma melhora na sua produtividade com o uso da ferramenta?</w:delText>
              </w:r>
            </w:del>
          </w:p>
        </w:tc>
      </w:tr>
      <w:tr w:rsidR="00A7312E" w:rsidDel="00D363AA" w14:paraId="163A94F3" w14:textId="6560C333" w:rsidTr="00CA0839">
        <w:trPr>
          <w:jc w:val="center"/>
          <w:ins w:id="426" w:author="André Carvalho" w:date="2024-02-21T20:56:00Z"/>
          <w:del w:id="427" w:author="Alessandra Fragoso" w:date="2024-03-02T17:36:00Z"/>
        </w:trPr>
        <w:tc>
          <w:tcPr>
            <w:tcW w:w="767" w:type="dxa"/>
            <w:vAlign w:val="center"/>
          </w:tcPr>
          <w:p w14:paraId="5DEE2863" w14:textId="498D8AA5" w:rsidR="00A7312E" w:rsidDel="00D363AA" w:rsidRDefault="00A7312E" w:rsidP="00FA617D">
            <w:pPr>
              <w:spacing w:line="360" w:lineRule="auto"/>
              <w:jc w:val="center"/>
              <w:rPr>
                <w:ins w:id="428" w:author="André Carvalho" w:date="2024-02-21T20:56:00Z"/>
                <w:del w:id="429" w:author="Alessandra Fragoso" w:date="2024-03-02T17:36:00Z"/>
              </w:rPr>
            </w:pPr>
          </w:p>
        </w:tc>
        <w:tc>
          <w:tcPr>
            <w:tcW w:w="1696" w:type="dxa"/>
            <w:vAlign w:val="center"/>
          </w:tcPr>
          <w:p w14:paraId="14904CDD" w14:textId="43C72E47" w:rsidR="00A7312E" w:rsidDel="00D363AA" w:rsidRDefault="00A7312E" w:rsidP="00FA617D">
            <w:pPr>
              <w:spacing w:line="360" w:lineRule="auto"/>
              <w:jc w:val="center"/>
              <w:rPr>
                <w:ins w:id="430" w:author="André Carvalho" w:date="2024-02-21T20:56:00Z"/>
                <w:del w:id="431" w:author="Alessandra Fragoso" w:date="2024-03-02T17:36:00Z"/>
              </w:rPr>
            </w:pPr>
            <w:ins w:id="432" w:author="André Carvalho" w:date="2024-02-21T20:57:00Z">
              <w:del w:id="433" w:author="Alessandra Fragoso" w:date="2024-03-02T17:36:00Z">
                <w:r w:rsidDel="00D363AA">
                  <w:delText xml:space="preserve">Buyer Persona é mais assertivo </w:delText>
                </w:r>
              </w:del>
            </w:ins>
          </w:p>
        </w:tc>
        <w:tc>
          <w:tcPr>
            <w:tcW w:w="1076" w:type="dxa"/>
            <w:vAlign w:val="center"/>
          </w:tcPr>
          <w:p w14:paraId="7EE172A1" w14:textId="4B4729D1" w:rsidR="00A7312E" w:rsidDel="00D363AA" w:rsidRDefault="00A7312E" w:rsidP="00FA617D">
            <w:pPr>
              <w:spacing w:line="360" w:lineRule="auto"/>
              <w:jc w:val="center"/>
              <w:rPr>
                <w:ins w:id="434" w:author="André Carvalho" w:date="2024-02-21T20:56:00Z"/>
                <w:del w:id="435" w:author="Alessandra Fragoso" w:date="2024-03-02T17:36:00Z"/>
              </w:rPr>
            </w:pPr>
          </w:p>
        </w:tc>
        <w:tc>
          <w:tcPr>
            <w:tcW w:w="5528" w:type="dxa"/>
            <w:vAlign w:val="center"/>
          </w:tcPr>
          <w:p w14:paraId="29F77B1B" w14:textId="43B08164" w:rsidR="00A7312E" w:rsidDel="00D363AA" w:rsidRDefault="00A7312E" w:rsidP="002C7EB1">
            <w:pPr>
              <w:tabs>
                <w:tab w:val="left" w:pos="7230"/>
              </w:tabs>
              <w:spacing w:line="360" w:lineRule="auto"/>
              <w:rPr>
                <w:ins w:id="436" w:author="André Carvalho" w:date="2024-02-21T20:56:00Z"/>
                <w:del w:id="437" w:author="Alessandra Fragoso" w:date="2024-03-02T17:36:00Z"/>
              </w:rPr>
            </w:pPr>
            <w:ins w:id="438" w:author="André Carvalho" w:date="2024-02-21T20:57:00Z">
              <w:del w:id="439" w:author="Alessandra Fragoso" w:date="2024-03-02T17:36:00Z">
                <w:r w:rsidDel="00D363AA">
                  <w:delText xml:space="preserve">Você </w:delText>
                </w:r>
              </w:del>
            </w:ins>
          </w:p>
        </w:tc>
      </w:tr>
      <w:tr w:rsidR="00F205A9" w:rsidDel="00D363AA" w14:paraId="615BD654" w14:textId="264C8AD5" w:rsidTr="00CA0839">
        <w:trPr>
          <w:jc w:val="center"/>
          <w:del w:id="440" w:author="Alessandra Fragoso" w:date="2024-03-02T17:36:00Z"/>
        </w:trPr>
        <w:tc>
          <w:tcPr>
            <w:tcW w:w="767" w:type="dxa"/>
            <w:vAlign w:val="center"/>
          </w:tcPr>
          <w:p w14:paraId="45D9CCFF" w14:textId="05F97D3E" w:rsidR="004A2290" w:rsidDel="00D363AA" w:rsidRDefault="004A2290" w:rsidP="00FA617D">
            <w:pPr>
              <w:spacing w:line="360" w:lineRule="auto"/>
              <w:jc w:val="center"/>
              <w:rPr>
                <w:del w:id="441" w:author="Alessandra Fragoso" w:date="2024-03-02T17:36:00Z"/>
              </w:rPr>
            </w:pPr>
            <w:del w:id="442" w:author="Alessandra Fragoso" w:date="2024-03-02T17:36:00Z">
              <w:r w:rsidDel="00D363AA">
                <w:delText>5</w:delText>
              </w:r>
            </w:del>
          </w:p>
        </w:tc>
        <w:tc>
          <w:tcPr>
            <w:tcW w:w="1696" w:type="dxa"/>
            <w:vAlign w:val="center"/>
          </w:tcPr>
          <w:p w14:paraId="4F9A231C" w14:textId="59B0EAC4" w:rsidR="004A2290" w:rsidDel="00D363AA" w:rsidRDefault="002C7EB1" w:rsidP="00FA617D">
            <w:pPr>
              <w:spacing w:line="360" w:lineRule="auto"/>
              <w:jc w:val="center"/>
              <w:rPr>
                <w:del w:id="443" w:author="Alessandra Fragoso" w:date="2024-03-02T17:36:00Z"/>
              </w:rPr>
            </w:pPr>
            <w:del w:id="444" w:author="Alessandra Fragoso" w:date="2024-03-02T17:36:00Z">
              <w:r w:rsidDel="00D363AA">
                <w:delText>Falhas/pontos de melhoria</w:delText>
              </w:r>
            </w:del>
          </w:p>
        </w:tc>
        <w:tc>
          <w:tcPr>
            <w:tcW w:w="1076" w:type="dxa"/>
            <w:vAlign w:val="center"/>
          </w:tcPr>
          <w:p w14:paraId="6741C628" w14:textId="6087187F" w:rsidR="004A2290" w:rsidDel="00D363AA" w:rsidRDefault="002C7EB1" w:rsidP="00FA617D">
            <w:pPr>
              <w:spacing w:line="360" w:lineRule="auto"/>
              <w:jc w:val="center"/>
              <w:rPr>
                <w:del w:id="445" w:author="Alessandra Fragoso" w:date="2024-03-02T17:36:00Z"/>
              </w:rPr>
            </w:pPr>
            <w:del w:id="446" w:author="Alessandra Fragoso" w:date="2024-03-02T17:36:00Z">
              <w:r w:rsidDel="00D363AA">
                <w:delText>Q11</w:delText>
              </w:r>
            </w:del>
          </w:p>
        </w:tc>
        <w:tc>
          <w:tcPr>
            <w:tcW w:w="5528" w:type="dxa"/>
            <w:vAlign w:val="center"/>
          </w:tcPr>
          <w:p w14:paraId="29C272FE" w14:textId="221F4FFE" w:rsidR="004A2290" w:rsidDel="00D363AA" w:rsidRDefault="002C7EB1" w:rsidP="00D823BA">
            <w:pPr>
              <w:spacing w:line="360" w:lineRule="auto"/>
              <w:rPr>
                <w:del w:id="447" w:author="Alessandra Fragoso" w:date="2024-03-02T17:36:00Z"/>
              </w:rPr>
            </w:pPr>
            <w:del w:id="448" w:author="Alessandra Fragoso" w:date="2024-03-02T17:36:00Z">
              <w:r w:rsidRPr="004A10FC" w:rsidDel="00D363AA">
                <w:delText>1</w:delText>
              </w:r>
              <w:r w:rsidDel="00D363AA">
                <w:delText>1</w:delText>
              </w:r>
              <w:r w:rsidRPr="004A10FC" w:rsidDel="00D363AA">
                <w:delText xml:space="preserve"> - Há algum ponto que você acha que precisa melhorar no processo de atendimento via modelo persona?</w:delText>
              </w:r>
            </w:del>
          </w:p>
        </w:tc>
      </w:tr>
    </w:tbl>
    <w:p w14:paraId="3D8DA191" w14:textId="5553BDE5" w:rsidR="00E02615" w:rsidDel="00D363AA" w:rsidRDefault="008C3AB8" w:rsidP="008C3AB8">
      <w:pPr>
        <w:spacing w:line="360" w:lineRule="auto"/>
        <w:rPr>
          <w:del w:id="449" w:author="Alessandra Fragoso" w:date="2024-03-02T17:36:00Z"/>
          <w:bCs/>
        </w:rPr>
      </w:pPr>
      <w:del w:id="450" w:author="Alessandra Fragoso" w:date="2024-03-02T17:36:00Z">
        <w:r w:rsidDel="00D363AA">
          <w:delText xml:space="preserve">Fonte: </w:delText>
        </w:r>
        <w:r w:rsidR="00A07EBE" w:rsidDel="00D363AA">
          <w:rPr>
            <w:bCs/>
          </w:rPr>
          <w:delText>dados originais da pesquisa</w:delText>
        </w:r>
      </w:del>
    </w:p>
    <w:p w14:paraId="419E83F8" w14:textId="494DAC76" w:rsidR="00F36F4C" w:rsidDel="00D363AA" w:rsidRDefault="00F36F4C" w:rsidP="008C3AB8">
      <w:pPr>
        <w:spacing w:line="360" w:lineRule="auto"/>
        <w:rPr>
          <w:del w:id="451" w:author="Alessandra Fragoso" w:date="2024-03-02T17:36:00Z"/>
        </w:rPr>
      </w:pPr>
    </w:p>
    <w:p w14:paraId="6229BAC0" w14:textId="6F7536F6" w:rsidR="00952D84" w:rsidRPr="00857540" w:rsidDel="002B00ED" w:rsidRDefault="00857540" w:rsidP="00857540">
      <w:pPr>
        <w:spacing w:line="360" w:lineRule="auto"/>
        <w:ind w:firstLine="708"/>
        <w:rPr>
          <w:del w:id="452" w:author="Alessandra Fragoso" w:date="2024-03-03T14:35:00Z"/>
          <w:b/>
        </w:rPr>
      </w:pPr>
      <w:del w:id="453" w:author="Alessandra Fragoso" w:date="2024-03-03T14:35:00Z">
        <w:r w:rsidRPr="00180DF8" w:rsidDel="002B00ED">
          <w:rPr>
            <w:b/>
            <w:highlight w:val="yellow"/>
          </w:rPr>
          <w:delText xml:space="preserve">2.3 </w:delText>
        </w:r>
        <w:r w:rsidR="00905904" w:rsidRPr="00180DF8" w:rsidDel="002B00ED">
          <w:rPr>
            <w:b/>
            <w:highlight w:val="yellow"/>
          </w:rPr>
          <w:delText xml:space="preserve">Referencial </w:delText>
        </w:r>
        <w:r w:rsidRPr="00180DF8" w:rsidDel="002B00ED">
          <w:rPr>
            <w:b/>
            <w:highlight w:val="yellow"/>
          </w:rPr>
          <w:delText>t</w:delText>
        </w:r>
        <w:r w:rsidR="00905904" w:rsidRPr="00180DF8" w:rsidDel="002B00ED">
          <w:rPr>
            <w:b/>
            <w:highlight w:val="yellow"/>
          </w:rPr>
          <w:delText>eórico d</w:delText>
        </w:r>
        <w:r w:rsidR="00585550" w:rsidRPr="00180DF8" w:rsidDel="002B00ED">
          <w:rPr>
            <w:b/>
            <w:highlight w:val="yellow"/>
          </w:rPr>
          <w:delText>o questionário</w:delText>
        </w:r>
      </w:del>
    </w:p>
    <w:p w14:paraId="520A7053" w14:textId="040C6A07" w:rsidR="00952D84" w:rsidDel="00D363AA" w:rsidRDefault="00952D84" w:rsidP="008C3AB8">
      <w:pPr>
        <w:spacing w:line="360" w:lineRule="auto"/>
        <w:rPr>
          <w:del w:id="454" w:author="Alessandra Fragoso" w:date="2024-03-02T17:36:00Z"/>
        </w:rPr>
      </w:pPr>
    </w:p>
    <w:p w14:paraId="4B5504B1" w14:textId="662C62F5" w:rsidR="00AB7867" w:rsidRDefault="00F179A8" w:rsidP="006A5A16">
      <w:pPr>
        <w:spacing w:line="360" w:lineRule="auto"/>
        <w:ind w:firstLine="708"/>
        <w:rPr>
          <w:ins w:id="455" w:author="Alessandra Fragoso" w:date="2024-03-03T14:37:00Z"/>
        </w:rPr>
      </w:pPr>
      <w:del w:id="456" w:author="Alessandra Fragoso" w:date="2024-03-03T14:35:00Z">
        <w:r w:rsidRPr="00D363AA" w:rsidDel="002B00ED">
          <w:delText xml:space="preserve">Mais </w:delText>
        </w:r>
      </w:del>
      <w:ins w:id="457" w:author="Alessandra Fragoso" w:date="2024-03-03T14:36:00Z">
        <w:r w:rsidR="002B00ED">
          <w:t xml:space="preserve">Mais </w:t>
        </w:r>
      </w:ins>
      <w:r w:rsidRPr="00D363AA">
        <w:t xml:space="preserve">importante que </w:t>
      </w:r>
      <w:r w:rsidR="00DD4D96" w:rsidRPr="00D363AA">
        <w:t xml:space="preserve">implementar novas tecnologias </w:t>
      </w:r>
      <w:r w:rsidR="00F555DC" w:rsidRPr="00D363AA">
        <w:t xml:space="preserve">no processo de atendimento ao cliente, cada vez mais digitalizado e </w:t>
      </w:r>
      <w:r w:rsidR="00E677F9" w:rsidRPr="00D363AA">
        <w:t>exigente, é a instituição</w:t>
      </w:r>
      <w:r w:rsidR="00A26631" w:rsidRPr="00D363AA">
        <w:t xml:space="preserve"> capacitar seus funcionários </w:t>
      </w:r>
      <w:r w:rsidR="00EC5567" w:rsidRPr="00D363AA">
        <w:t xml:space="preserve">para </w:t>
      </w:r>
      <w:r w:rsidR="005A0B64" w:rsidRPr="00D363AA">
        <w:lastRenderedPageBreak/>
        <w:t>que</w:t>
      </w:r>
      <w:r w:rsidR="0025171C" w:rsidRPr="00D363AA">
        <w:t xml:space="preserve"> as</w:t>
      </w:r>
      <w:r w:rsidR="005A0B64" w:rsidRPr="00D363AA">
        <w:t xml:space="preserve"> utilizem de </w:t>
      </w:r>
      <w:r w:rsidR="00660A16" w:rsidRPr="00D363AA">
        <w:t xml:space="preserve">forma eficaz. </w:t>
      </w:r>
      <w:ins w:id="458" w:author="Alessandra Fragoso" w:date="2024-03-03T14:36:00Z">
        <w:r w:rsidR="002B00ED" w:rsidRPr="0029442D">
          <w:rPr>
            <w:highlight w:val="yellow"/>
            <w:rPrChange w:id="459" w:author="Alessandra Fragoso" w:date="2024-03-03T14:48:00Z">
              <w:rPr/>
            </w:rPrChange>
          </w:rPr>
          <w:t xml:space="preserve">As ferramentas </w:t>
        </w:r>
        <w:r w:rsidR="00874C6A" w:rsidRPr="0029442D">
          <w:rPr>
            <w:highlight w:val="yellow"/>
            <w:rPrChange w:id="460" w:author="Alessandra Fragoso" w:date="2024-03-03T14:48:00Z">
              <w:rPr/>
            </w:rPrChange>
          </w:rPr>
          <w:t>digitais estão cada dia mais presentes no cotidiano das organizações</w:t>
        </w:r>
      </w:ins>
      <w:ins w:id="461" w:author="Alessandra Fragoso" w:date="2024-03-03T14:37:00Z">
        <w:r w:rsidR="00AB7867" w:rsidRPr="0029442D">
          <w:rPr>
            <w:highlight w:val="yellow"/>
            <w:rPrChange w:id="462" w:author="Alessandra Fragoso" w:date="2024-03-03T14:48:00Z">
              <w:rPr/>
            </w:rPrChange>
          </w:rPr>
          <w:t xml:space="preserve"> e </w:t>
        </w:r>
      </w:ins>
      <w:ins w:id="463" w:author="Alessandra Fragoso" w:date="2024-03-03T14:38:00Z">
        <w:r w:rsidR="0047625D" w:rsidRPr="0029442D">
          <w:rPr>
            <w:highlight w:val="yellow"/>
            <w:rPrChange w:id="464" w:author="Alessandra Fragoso" w:date="2024-03-03T14:48:00Z">
              <w:rPr/>
            </w:rPrChange>
          </w:rPr>
          <w:t xml:space="preserve">a melhoria do desempenho </w:t>
        </w:r>
        <w:r w:rsidR="0035534A" w:rsidRPr="0029442D">
          <w:rPr>
            <w:highlight w:val="yellow"/>
            <w:rPrChange w:id="465" w:author="Alessandra Fragoso" w:date="2024-03-03T14:48:00Z">
              <w:rPr/>
            </w:rPrChange>
          </w:rPr>
          <w:t>na</w:t>
        </w:r>
      </w:ins>
      <w:ins w:id="466" w:author="Alessandra Fragoso" w:date="2024-03-03T14:39:00Z">
        <w:r w:rsidR="0035534A" w:rsidRPr="0029442D">
          <w:rPr>
            <w:highlight w:val="yellow"/>
            <w:rPrChange w:id="467" w:author="Alessandra Fragoso" w:date="2024-03-03T14:48:00Z">
              <w:rPr/>
            </w:rPrChange>
          </w:rPr>
          <w:t xml:space="preserve"> utilização destas ferramentas </w:t>
        </w:r>
        <w:r w:rsidR="00BD7823" w:rsidRPr="0029442D">
          <w:rPr>
            <w:highlight w:val="yellow"/>
            <w:rPrChange w:id="468" w:author="Alessandra Fragoso" w:date="2024-03-03T14:48:00Z">
              <w:rPr/>
            </w:rPrChange>
          </w:rPr>
          <w:t xml:space="preserve">é que demonstrará o valor </w:t>
        </w:r>
        <w:r w:rsidR="00D2453E" w:rsidRPr="0029442D">
          <w:rPr>
            <w:highlight w:val="yellow"/>
            <w:rPrChange w:id="469" w:author="Alessandra Fragoso" w:date="2024-03-03T14:48:00Z">
              <w:rPr/>
            </w:rPrChange>
          </w:rPr>
          <w:t>que elas represen</w:t>
        </w:r>
      </w:ins>
      <w:ins w:id="470" w:author="Alessandra Fragoso" w:date="2024-03-03T14:40:00Z">
        <w:r w:rsidR="00D2453E" w:rsidRPr="0029442D">
          <w:rPr>
            <w:highlight w:val="yellow"/>
            <w:rPrChange w:id="471" w:author="Alessandra Fragoso" w:date="2024-03-03T14:48:00Z">
              <w:rPr/>
            </w:rPrChange>
          </w:rPr>
          <w:t>tam</w:t>
        </w:r>
      </w:ins>
      <w:ins w:id="472" w:author="Alessandra Fragoso" w:date="2024-03-03T14:36:00Z">
        <w:r w:rsidR="00874C6A" w:rsidRPr="0029442D">
          <w:rPr>
            <w:highlight w:val="yellow"/>
            <w:rPrChange w:id="473" w:author="Alessandra Fragoso" w:date="2024-03-03T14:48:00Z">
              <w:rPr/>
            </w:rPrChange>
          </w:rPr>
          <w:t xml:space="preserve">. </w:t>
        </w:r>
      </w:ins>
      <w:ins w:id="474" w:author="Alessandra Fragoso" w:date="2024-03-03T14:40:00Z">
        <w:r w:rsidR="00191EFB" w:rsidRPr="0029442D">
          <w:rPr>
            <w:highlight w:val="yellow"/>
            <w:rPrChange w:id="475" w:author="Alessandra Fragoso" w:date="2024-03-03T14:48:00Z">
              <w:rPr/>
            </w:rPrChange>
          </w:rPr>
          <w:t xml:space="preserve">Este valor deve ser mensurado nos vários </w:t>
        </w:r>
      </w:ins>
      <w:ins w:id="476" w:author="Alessandra Fragoso" w:date="2024-03-03T14:41:00Z">
        <w:r w:rsidR="00191EFB" w:rsidRPr="0029442D">
          <w:rPr>
            <w:highlight w:val="yellow"/>
            <w:rPrChange w:id="477" w:author="Alessandra Fragoso" w:date="2024-03-03T14:48:00Z">
              <w:rPr/>
            </w:rPrChange>
          </w:rPr>
          <w:t>níveis e áreas</w:t>
        </w:r>
        <w:r w:rsidR="001C74AD" w:rsidRPr="0029442D">
          <w:rPr>
            <w:highlight w:val="yellow"/>
            <w:rPrChange w:id="478" w:author="Alessandra Fragoso" w:date="2024-03-03T14:48:00Z">
              <w:rPr/>
            </w:rPrChange>
          </w:rPr>
          <w:t>, con</w:t>
        </w:r>
      </w:ins>
      <w:ins w:id="479" w:author="Alessandra Fragoso" w:date="2024-03-03T14:43:00Z">
        <w:r w:rsidR="00BF1E0A" w:rsidRPr="0029442D">
          <w:rPr>
            <w:highlight w:val="yellow"/>
            <w:rPrChange w:id="480" w:author="Alessandra Fragoso" w:date="2024-03-03T14:48:00Z">
              <w:rPr/>
            </w:rPrChange>
          </w:rPr>
          <w:t xml:space="preserve">tribuindo assim para sua </w:t>
        </w:r>
      </w:ins>
      <w:ins w:id="481" w:author="Alessandra Fragoso" w:date="2024-03-03T14:42:00Z">
        <w:r w:rsidR="00A83E5D" w:rsidRPr="0029442D">
          <w:rPr>
            <w:highlight w:val="yellow"/>
            <w:rPrChange w:id="482" w:author="Alessandra Fragoso" w:date="2024-03-03T14:48:00Z">
              <w:rPr/>
            </w:rPrChange>
          </w:rPr>
          <w:t>sustentação do negócio</w:t>
        </w:r>
      </w:ins>
      <w:ins w:id="483" w:author="Alessandra Fragoso" w:date="2024-03-03T14:44:00Z">
        <w:r w:rsidR="005719AE" w:rsidRPr="0029442D">
          <w:rPr>
            <w:highlight w:val="yellow"/>
            <w:rPrChange w:id="484" w:author="Alessandra Fragoso" w:date="2024-03-03T14:48:00Z">
              <w:rPr/>
            </w:rPrChange>
          </w:rPr>
          <w:t xml:space="preserve"> (</w:t>
        </w:r>
        <w:proofErr w:type="spellStart"/>
        <w:r w:rsidR="005719AE" w:rsidRPr="0029442D">
          <w:rPr>
            <w:highlight w:val="yellow"/>
            <w:rPrChange w:id="485" w:author="Alessandra Fragoso" w:date="2024-03-03T14:48:00Z">
              <w:rPr/>
            </w:rPrChange>
          </w:rPr>
          <w:t>Albertin</w:t>
        </w:r>
      </w:ins>
      <w:proofErr w:type="spellEnd"/>
      <w:ins w:id="486" w:author="Alessandra Fragoso" w:date="2024-03-03T14:57:00Z">
        <w:r w:rsidR="00515FF8">
          <w:rPr>
            <w:highlight w:val="yellow"/>
          </w:rPr>
          <w:t xml:space="preserve"> e</w:t>
        </w:r>
      </w:ins>
      <w:ins w:id="487" w:author="Alessandra Fragoso" w:date="2024-03-03T14:58:00Z">
        <w:r w:rsidR="00515FF8">
          <w:rPr>
            <w:highlight w:val="yellow"/>
          </w:rPr>
          <w:t xml:space="preserve"> </w:t>
        </w:r>
      </w:ins>
      <w:proofErr w:type="spellStart"/>
      <w:ins w:id="488" w:author="Alessandra Fragoso" w:date="2024-03-03T14:44:00Z">
        <w:r w:rsidR="000904E7" w:rsidRPr="0029442D">
          <w:rPr>
            <w:highlight w:val="yellow"/>
            <w:rPrChange w:id="489" w:author="Alessandra Fragoso" w:date="2024-03-03T14:48:00Z">
              <w:rPr/>
            </w:rPrChange>
          </w:rPr>
          <w:t>Albertin</w:t>
        </w:r>
        <w:proofErr w:type="spellEnd"/>
        <w:r w:rsidR="000904E7" w:rsidRPr="0029442D">
          <w:rPr>
            <w:highlight w:val="yellow"/>
            <w:rPrChange w:id="490" w:author="Alessandra Fragoso" w:date="2024-03-03T14:48:00Z">
              <w:rPr/>
            </w:rPrChange>
          </w:rPr>
          <w:t>, 2021)</w:t>
        </w:r>
      </w:ins>
      <w:ins w:id="491" w:author="Alessandra Fragoso" w:date="2024-03-03T14:57:00Z">
        <w:r w:rsidR="00515FF8">
          <w:t>.</w:t>
        </w:r>
      </w:ins>
    </w:p>
    <w:p w14:paraId="6B609342" w14:textId="6935ADAF" w:rsidR="006A5A16" w:rsidRPr="00D363AA" w:rsidRDefault="00DF088B" w:rsidP="006A5A16">
      <w:pPr>
        <w:spacing w:line="360" w:lineRule="auto"/>
        <w:ind w:firstLine="708"/>
      </w:pPr>
      <w:r w:rsidRPr="00D363AA">
        <w:t xml:space="preserve">A empresa que deseja se manter competitiva precisa </w:t>
      </w:r>
      <w:r w:rsidR="004738E9" w:rsidRPr="00D363AA">
        <w:t xml:space="preserve">empoderar seus profissionais </w:t>
      </w:r>
      <w:r w:rsidR="003525E5" w:rsidRPr="00D363AA">
        <w:t>com ferramentas digitais</w:t>
      </w:r>
      <w:r w:rsidR="00A53498" w:rsidRPr="00D363AA">
        <w:t xml:space="preserve"> </w:t>
      </w:r>
      <w:r w:rsidR="007816F2" w:rsidRPr="00D363AA">
        <w:t xml:space="preserve">para otimizar </w:t>
      </w:r>
      <w:r w:rsidR="00331419" w:rsidRPr="00D363AA">
        <w:t>o jeito de fazer negócios</w:t>
      </w:r>
      <w:r w:rsidR="00AA2269" w:rsidRPr="00D363AA">
        <w:t xml:space="preserve">. </w:t>
      </w:r>
      <w:r w:rsidR="0065541F" w:rsidRPr="00D363AA">
        <w:t>Embora o</w:t>
      </w:r>
      <w:r w:rsidR="00FD158A" w:rsidRPr="00D363AA">
        <w:t xml:space="preserve"> marketing </w:t>
      </w:r>
      <w:r w:rsidR="0065541F" w:rsidRPr="00D363AA">
        <w:t>seja direcionado por dados</w:t>
      </w:r>
      <w:r w:rsidR="00D13510" w:rsidRPr="00D363AA">
        <w:t xml:space="preserve">, nunca deve ser apenas uma atividade da equipe de </w:t>
      </w:r>
      <w:r w:rsidR="005B4774" w:rsidRPr="00D363AA">
        <w:t>tecnologia</w:t>
      </w:r>
      <w:r w:rsidR="00526A8B" w:rsidRPr="00D363AA">
        <w:t xml:space="preserve">, é fundamental o envolvimento </w:t>
      </w:r>
      <w:r w:rsidR="001F0AFE" w:rsidRPr="00D363AA">
        <w:t xml:space="preserve">de todos os profissionais de marketing da organização </w:t>
      </w:r>
      <w:r w:rsidR="0002400A" w:rsidRPr="00D363AA">
        <w:t>(</w:t>
      </w:r>
      <w:r w:rsidR="0002400A" w:rsidRPr="00D363AA">
        <w:rPr>
          <w:rPrChange w:id="492" w:author="Alessandra Fragoso" w:date="2024-03-02T17:35:00Z">
            <w:rPr>
              <w:highlight w:val="yellow"/>
            </w:rPr>
          </w:rPrChange>
        </w:rPr>
        <w:t>Kotl</w:t>
      </w:r>
      <w:r w:rsidR="007319AB" w:rsidRPr="00D363AA">
        <w:rPr>
          <w:rPrChange w:id="493" w:author="Alessandra Fragoso" w:date="2024-03-02T17:35:00Z">
            <w:rPr>
              <w:highlight w:val="yellow"/>
            </w:rPr>
          </w:rPrChange>
        </w:rPr>
        <w:t>er, 2021</w:t>
      </w:r>
      <w:r w:rsidR="007319AB" w:rsidRPr="00D363AA">
        <w:t>)</w:t>
      </w:r>
      <w:r w:rsidR="006A5A16" w:rsidRPr="00D363AA">
        <w:t xml:space="preserve">. </w:t>
      </w:r>
    </w:p>
    <w:p w14:paraId="4EEB0FD1" w14:textId="6B3E81EB" w:rsidR="00F179A8" w:rsidRPr="008932F6" w:rsidRDefault="00443EBE" w:rsidP="006A5A16">
      <w:pPr>
        <w:spacing w:line="360" w:lineRule="auto"/>
        <w:ind w:firstLine="708"/>
      </w:pPr>
      <w:r w:rsidRPr="0051342E">
        <w:rPr>
          <w:highlight w:val="yellow"/>
          <w:rPrChange w:id="494" w:author="Alessandra Fragoso" w:date="2024-03-03T15:00:00Z">
            <w:rPr/>
          </w:rPrChange>
        </w:rPr>
        <w:t xml:space="preserve">Do tema </w:t>
      </w:r>
      <w:r w:rsidR="00BE4973" w:rsidRPr="0051342E">
        <w:rPr>
          <w:highlight w:val="yellow"/>
          <w:rPrChange w:id="495" w:author="Alessandra Fragoso" w:date="2024-03-03T15:00:00Z">
            <w:rPr/>
          </w:rPrChange>
        </w:rPr>
        <w:t>Preparo Digital da Empresa</w:t>
      </w:r>
      <w:r w:rsidR="00876A25" w:rsidRPr="0051342E">
        <w:rPr>
          <w:highlight w:val="yellow"/>
          <w:rPrChange w:id="496" w:author="Alessandra Fragoso" w:date="2024-03-03T15:00:00Z">
            <w:rPr/>
          </w:rPrChange>
        </w:rPr>
        <w:t xml:space="preserve"> abordado por Kotler</w:t>
      </w:r>
      <w:ins w:id="497" w:author="Alessandra Fragoso" w:date="2024-03-04T23:09:00Z">
        <w:r w:rsidR="008231B5">
          <w:rPr>
            <w:highlight w:val="yellow"/>
          </w:rPr>
          <w:t xml:space="preserve"> (2021),</w:t>
        </w:r>
      </w:ins>
      <w:ins w:id="498" w:author="Alessandra Fragoso" w:date="2024-03-03T14:48:00Z">
        <w:r w:rsidR="00760513" w:rsidRPr="0051342E">
          <w:rPr>
            <w:highlight w:val="yellow"/>
            <w:rPrChange w:id="499" w:author="Alessandra Fragoso" w:date="2024-03-03T15:00:00Z">
              <w:rPr/>
            </w:rPrChange>
          </w:rPr>
          <w:t xml:space="preserve"> e d</w:t>
        </w:r>
      </w:ins>
      <w:ins w:id="500" w:author="Alessandra Fragoso" w:date="2024-03-03T14:49:00Z">
        <w:r w:rsidR="00760513" w:rsidRPr="0051342E">
          <w:rPr>
            <w:highlight w:val="yellow"/>
            <w:rPrChange w:id="501" w:author="Alessandra Fragoso" w:date="2024-03-03T15:00:00Z">
              <w:rPr/>
            </w:rPrChange>
          </w:rPr>
          <w:t xml:space="preserve">a </w:t>
        </w:r>
        <w:r w:rsidR="00B34DCE" w:rsidRPr="0051342E">
          <w:rPr>
            <w:highlight w:val="yellow"/>
            <w:rPrChange w:id="502" w:author="Alessandra Fragoso" w:date="2024-03-03T15:00:00Z">
              <w:rPr/>
            </w:rPrChange>
          </w:rPr>
          <w:t xml:space="preserve">importância da sustentação do negócio </w:t>
        </w:r>
      </w:ins>
      <w:ins w:id="503" w:author="Alessandra Fragoso" w:date="2024-03-03T14:52:00Z">
        <w:r w:rsidR="0035037B" w:rsidRPr="0051342E">
          <w:rPr>
            <w:highlight w:val="yellow"/>
            <w:rPrChange w:id="504" w:author="Alessandra Fragoso" w:date="2024-03-03T15:00:00Z">
              <w:rPr/>
            </w:rPrChange>
          </w:rPr>
          <w:t xml:space="preserve">pela </w:t>
        </w:r>
        <w:r w:rsidR="00F02582" w:rsidRPr="0051342E">
          <w:rPr>
            <w:highlight w:val="yellow"/>
            <w:rPrChange w:id="505" w:author="Alessandra Fragoso" w:date="2024-03-03T15:00:00Z">
              <w:rPr/>
            </w:rPrChange>
          </w:rPr>
          <w:t>otimização do uso das ferramentas digitais</w:t>
        </w:r>
      </w:ins>
      <w:ins w:id="506" w:author="Alessandra Fragoso" w:date="2024-03-03T14:53:00Z">
        <w:r w:rsidR="00AE6C80" w:rsidRPr="0051342E">
          <w:rPr>
            <w:highlight w:val="yellow"/>
            <w:rPrChange w:id="507" w:author="Alessandra Fragoso" w:date="2024-03-03T15:00:00Z">
              <w:rPr/>
            </w:rPrChange>
          </w:rPr>
          <w:t xml:space="preserve">, </w:t>
        </w:r>
      </w:ins>
      <w:ins w:id="508" w:author="Alessandra Fragoso" w:date="2024-03-04T23:09:00Z">
        <w:r w:rsidR="008231B5">
          <w:rPr>
            <w:highlight w:val="yellow"/>
          </w:rPr>
          <w:t>segundo</w:t>
        </w:r>
      </w:ins>
      <w:ins w:id="509" w:author="Alessandra Fragoso" w:date="2024-03-03T14:53:00Z">
        <w:r w:rsidR="00AE6C80" w:rsidRPr="0051342E">
          <w:rPr>
            <w:highlight w:val="yellow"/>
            <w:rPrChange w:id="510" w:author="Alessandra Fragoso" w:date="2024-03-03T15:00:00Z">
              <w:rPr/>
            </w:rPrChange>
          </w:rPr>
          <w:t xml:space="preserve"> </w:t>
        </w:r>
      </w:ins>
      <w:proofErr w:type="spellStart"/>
      <w:ins w:id="511" w:author="Alessandra Fragoso" w:date="2024-03-04T23:08:00Z">
        <w:r w:rsidR="008231B5">
          <w:rPr>
            <w:highlight w:val="yellow"/>
          </w:rPr>
          <w:t>Albertin</w:t>
        </w:r>
      </w:ins>
      <w:proofErr w:type="spellEnd"/>
      <w:ins w:id="512" w:author="Alessandra Fragoso" w:date="2024-03-04T23:09:00Z">
        <w:r w:rsidR="008231B5">
          <w:rPr>
            <w:highlight w:val="yellow"/>
          </w:rPr>
          <w:t xml:space="preserve"> (2021)</w:t>
        </w:r>
      </w:ins>
      <w:r w:rsidR="00E54A85" w:rsidRPr="0051342E">
        <w:rPr>
          <w:highlight w:val="yellow"/>
          <w:rPrChange w:id="513" w:author="Alessandra Fragoso" w:date="2024-03-03T15:00:00Z">
            <w:rPr/>
          </w:rPrChange>
        </w:rPr>
        <w:t>,</w:t>
      </w:r>
      <w:r w:rsidR="008051CC" w:rsidRPr="0051342E">
        <w:rPr>
          <w:highlight w:val="yellow"/>
          <w:rPrChange w:id="514" w:author="Alessandra Fragoso" w:date="2024-03-03T15:00:00Z">
            <w:rPr/>
          </w:rPrChange>
        </w:rPr>
        <w:t xml:space="preserve"> surge</w:t>
      </w:r>
      <w:r w:rsidR="00E54A85" w:rsidRPr="0051342E">
        <w:rPr>
          <w:highlight w:val="yellow"/>
          <w:rPrChange w:id="515" w:author="Alessandra Fragoso" w:date="2024-03-03T15:00:00Z">
            <w:rPr/>
          </w:rPrChange>
        </w:rPr>
        <w:t>m as perguntas 6 e 7 do questionário</w:t>
      </w:r>
      <w:r w:rsidR="00A4637E" w:rsidRPr="0051342E">
        <w:rPr>
          <w:highlight w:val="yellow"/>
          <w:rPrChange w:id="516" w:author="Alessandra Fragoso" w:date="2024-03-03T15:00:00Z">
            <w:rPr/>
          </w:rPrChange>
        </w:rPr>
        <w:t xml:space="preserve">: Conhece o método persona no atendimento ao cliente? Utiliza facilmente </w:t>
      </w:r>
      <w:del w:id="517" w:author="Alessandra Fragoso" w:date="2024-03-03T14:59:00Z">
        <w:r w:rsidR="00A4637E" w:rsidRPr="0051342E" w:rsidDel="003F22E8">
          <w:rPr>
            <w:highlight w:val="yellow"/>
            <w:rPrChange w:id="518" w:author="Alessandra Fragoso" w:date="2024-03-03T15:00:00Z">
              <w:rPr/>
            </w:rPrChange>
          </w:rPr>
          <w:delText>o modelo como apoio no atendimento ao cliente</w:delText>
        </w:r>
      </w:del>
      <w:ins w:id="519" w:author="Alessandra Fragoso" w:date="2024-03-03T14:59:00Z">
        <w:r w:rsidR="003F22E8" w:rsidRPr="0051342E">
          <w:rPr>
            <w:highlight w:val="yellow"/>
            <w:rPrChange w:id="520" w:author="Alessandra Fragoso" w:date="2024-03-03T15:00:00Z">
              <w:rPr/>
            </w:rPrChange>
          </w:rPr>
          <w:t>a ferramenta</w:t>
        </w:r>
      </w:ins>
      <w:r w:rsidR="00B336AA" w:rsidRPr="0051342E">
        <w:rPr>
          <w:highlight w:val="yellow"/>
          <w:rPrChange w:id="521" w:author="Alessandra Fragoso" w:date="2024-03-03T15:00:00Z">
            <w:rPr/>
          </w:rPrChange>
        </w:rPr>
        <w:t xml:space="preserve"> ou</w:t>
      </w:r>
      <w:r w:rsidR="00A4637E" w:rsidRPr="0051342E">
        <w:rPr>
          <w:highlight w:val="yellow"/>
          <w:rPrChange w:id="522" w:author="Alessandra Fragoso" w:date="2024-03-03T15:00:00Z">
            <w:rPr/>
          </w:rPrChange>
        </w:rPr>
        <w:t xml:space="preserve"> sente dificuldades?</w:t>
      </w:r>
      <w:del w:id="523" w:author="Alessandra Fragoso" w:date="2024-03-03T14:59:00Z">
        <w:r w:rsidR="00E54A85" w:rsidRPr="008932F6" w:rsidDel="003F22E8">
          <w:delText xml:space="preserve"> </w:delText>
        </w:r>
      </w:del>
    </w:p>
    <w:p w14:paraId="42BD8237" w14:textId="282A61C4" w:rsidR="00B674D6" w:rsidRDefault="003C7BD0" w:rsidP="00782DC8">
      <w:pPr>
        <w:spacing w:line="360" w:lineRule="auto"/>
        <w:ind w:firstLine="708"/>
        <w:rPr>
          <w:ins w:id="524" w:author="Alessandra Fragoso" w:date="2024-03-03T15:21:00Z"/>
        </w:rPr>
      </w:pPr>
      <w:r w:rsidRPr="008932F6">
        <w:t>A análise de dados relacionada ao comportamento dos clientes</w:t>
      </w:r>
      <w:r w:rsidR="00822054" w:rsidRPr="008932F6">
        <w:t xml:space="preserve"> é essencial para selecionar produtos</w:t>
      </w:r>
      <w:r w:rsidR="000C3B5E" w:rsidRPr="008932F6">
        <w:t xml:space="preserve"> a oferecer </w:t>
      </w:r>
      <w:r w:rsidR="009B3B2A" w:rsidRPr="008932F6">
        <w:t>dentro de um portfólio de opções</w:t>
      </w:r>
      <w:r w:rsidR="008A3E4A" w:rsidRPr="008932F6">
        <w:t xml:space="preserve">. Este sistema de recomendações </w:t>
      </w:r>
      <w:r w:rsidR="00CB7028" w:rsidRPr="008932F6">
        <w:t xml:space="preserve">automáticas com base </w:t>
      </w:r>
      <w:r w:rsidR="00502551" w:rsidRPr="008932F6">
        <w:t>no histórico e nas prefer</w:t>
      </w:r>
      <w:r w:rsidR="00B674D6" w:rsidRPr="008932F6">
        <w:t xml:space="preserve">ências dos clientes com perfil </w:t>
      </w:r>
      <w:r w:rsidR="004E2E09" w:rsidRPr="008932F6">
        <w:t>s</w:t>
      </w:r>
      <w:r w:rsidR="00B674D6" w:rsidRPr="008932F6">
        <w:t>emelhant</w:t>
      </w:r>
      <w:r w:rsidR="004E2E09" w:rsidRPr="008932F6">
        <w:t>e é um modelo que</w:t>
      </w:r>
      <w:r w:rsidR="00B71CAC" w:rsidRPr="008932F6">
        <w:t xml:space="preserve"> permite ao profissional de vendas </w:t>
      </w:r>
      <w:r w:rsidR="00D964E2" w:rsidRPr="008932F6">
        <w:t>fazer</w:t>
      </w:r>
      <w:r w:rsidR="00543274" w:rsidRPr="008932F6">
        <w:t xml:space="preserve"> uma oferta</w:t>
      </w:r>
      <w:r w:rsidR="00856E59" w:rsidRPr="008932F6">
        <w:t xml:space="preserve"> </w:t>
      </w:r>
      <w:r w:rsidR="005800E3" w:rsidRPr="008932F6">
        <w:t>personalizada</w:t>
      </w:r>
      <w:r w:rsidR="00E43529" w:rsidRPr="008932F6">
        <w:t xml:space="preserve"> (</w:t>
      </w:r>
      <w:r w:rsidR="00E43529" w:rsidRPr="008932F6">
        <w:rPr>
          <w:rPrChange w:id="525" w:author="Alessandra Fragoso" w:date="2024-03-02T17:30:00Z">
            <w:rPr>
              <w:highlight w:val="yellow"/>
            </w:rPr>
          </w:rPrChange>
        </w:rPr>
        <w:t xml:space="preserve">Kotler, </w:t>
      </w:r>
      <w:commentRangeStart w:id="526"/>
      <w:r w:rsidR="00E43529" w:rsidRPr="008932F6">
        <w:rPr>
          <w:rPrChange w:id="527" w:author="Alessandra Fragoso" w:date="2024-03-02T17:30:00Z">
            <w:rPr>
              <w:highlight w:val="yellow"/>
            </w:rPr>
          </w:rPrChange>
        </w:rPr>
        <w:t>2021</w:t>
      </w:r>
      <w:commentRangeEnd w:id="526"/>
      <w:r w:rsidR="00180DF8" w:rsidRPr="008932F6">
        <w:rPr>
          <w:rStyle w:val="Refdecomentrio"/>
        </w:rPr>
        <w:commentReference w:id="526"/>
      </w:r>
      <w:r w:rsidR="00E43529" w:rsidRPr="008932F6">
        <w:t>)</w:t>
      </w:r>
      <w:r w:rsidR="00856E59" w:rsidRPr="008932F6">
        <w:t>.</w:t>
      </w:r>
    </w:p>
    <w:p w14:paraId="1AD92BCB" w14:textId="1536C0EF" w:rsidR="00BA0580" w:rsidRPr="006A732B" w:rsidRDefault="00CC25A4" w:rsidP="00626E8C">
      <w:pPr>
        <w:spacing w:line="360" w:lineRule="auto"/>
        <w:ind w:firstLine="708"/>
        <w:rPr>
          <w:highlight w:val="yellow"/>
          <w:rPrChange w:id="528" w:author="Alessandra Fragoso" w:date="2024-03-03T16:09:00Z">
            <w:rPr/>
          </w:rPrChange>
        </w:rPr>
      </w:pPr>
      <w:ins w:id="529" w:author="Alessandra Fragoso" w:date="2024-03-03T15:43:00Z">
        <w:r w:rsidRPr="006A732B">
          <w:rPr>
            <w:highlight w:val="yellow"/>
            <w:rPrChange w:id="530" w:author="Alessandra Fragoso" w:date="2024-03-03T16:09:00Z">
              <w:rPr/>
            </w:rPrChange>
          </w:rPr>
          <w:t xml:space="preserve">Segundo </w:t>
        </w:r>
      </w:ins>
      <w:ins w:id="531" w:author="Alessandra Fragoso" w:date="2024-03-03T15:46:00Z">
        <w:r w:rsidR="00AD1207" w:rsidRPr="006A732B">
          <w:rPr>
            <w:highlight w:val="yellow"/>
            <w:rPrChange w:id="532" w:author="Alessandra Fragoso" w:date="2024-03-03T16:09:00Z">
              <w:rPr/>
            </w:rPrChange>
          </w:rPr>
          <w:t xml:space="preserve">a </w:t>
        </w:r>
        <w:r w:rsidR="00C14BD6" w:rsidRPr="006A732B">
          <w:rPr>
            <w:highlight w:val="yellow"/>
            <w:rPrChange w:id="533" w:author="Alessandra Fragoso" w:date="2024-03-03T16:09:00Z">
              <w:rPr/>
            </w:rPrChange>
          </w:rPr>
          <w:t>Pesquisa Febraban de Tecnologia Bancária</w:t>
        </w:r>
      </w:ins>
      <w:ins w:id="534" w:author="Alessandra Fragoso" w:date="2024-03-03T15:47:00Z">
        <w:r w:rsidR="00C14BD6" w:rsidRPr="006A732B">
          <w:rPr>
            <w:highlight w:val="yellow"/>
            <w:rPrChange w:id="535" w:author="Alessandra Fragoso" w:date="2024-03-03T16:09:00Z">
              <w:rPr/>
            </w:rPrChange>
          </w:rPr>
          <w:t xml:space="preserve"> (2023), </w:t>
        </w:r>
      </w:ins>
      <w:ins w:id="536" w:author="Alessandra Fragoso" w:date="2024-03-03T15:50:00Z">
        <w:r w:rsidR="008D2795" w:rsidRPr="006A732B">
          <w:rPr>
            <w:highlight w:val="yellow"/>
            <w:rPrChange w:id="537" w:author="Alessandra Fragoso" w:date="2024-03-03T16:09:00Z">
              <w:rPr/>
            </w:rPrChange>
          </w:rPr>
          <w:t xml:space="preserve">o uso de novas tecnologias no setor bancário trouxe importantes mudanças </w:t>
        </w:r>
      </w:ins>
      <w:ins w:id="538" w:author="Alessandra Fragoso" w:date="2024-03-03T15:51:00Z">
        <w:r w:rsidR="001D3CDC" w:rsidRPr="006A732B">
          <w:rPr>
            <w:highlight w:val="yellow"/>
            <w:rPrChange w:id="539" w:author="Alessandra Fragoso" w:date="2024-03-03T16:09:00Z">
              <w:rPr/>
            </w:rPrChange>
          </w:rPr>
          <w:t xml:space="preserve">ao atendimento ao cliente. Facilidades como </w:t>
        </w:r>
      </w:ins>
      <w:ins w:id="540" w:author="Alessandra Fragoso" w:date="2024-03-03T15:56:00Z">
        <w:r w:rsidR="003C7ABD" w:rsidRPr="006A732B">
          <w:rPr>
            <w:highlight w:val="yellow"/>
            <w:rPrChange w:id="541" w:author="Alessandra Fragoso" w:date="2024-03-03T16:09:00Z">
              <w:rPr/>
            </w:rPrChange>
          </w:rPr>
          <w:t>enviar</w:t>
        </w:r>
      </w:ins>
      <w:ins w:id="542" w:author="Alessandra Fragoso" w:date="2024-03-03T15:49:00Z">
        <w:r w:rsidR="00031AEB" w:rsidRPr="006A732B">
          <w:rPr>
            <w:highlight w:val="yellow"/>
            <w:rPrChange w:id="543" w:author="Alessandra Fragoso" w:date="2024-03-03T16:09:00Z">
              <w:rPr/>
            </w:rPrChange>
          </w:rPr>
          <w:t xml:space="preserve"> notificações, em tempo real,</w:t>
        </w:r>
      </w:ins>
      <w:ins w:id="544" w:author="Alessandra Fragoso" w:date="2024-03-03T15:51:00Z">
        <w:r w:rsidR="009E1E18" w:rsidRPr="006A732B">
          <w:rPr>
            <w:highlight w:val="yellow"/>
            <w:rPrChange w:id="545" w:author="Alessandra Fragoso" w:date="2024-03-03T16:09:00Z">
              <w:rPr/>
            </w:rPrChange>
          </w:rPr>
          <w:t xml:space="preserve"> </w:t>
        </w:r>
      </w:ins>
      <w:ins w:id="546" w:author="Alessandra Fragoso" w:date="2024-03-03T15:49:00Z">
        <w:r w:rsidR="00031AEB" w:rsidRPr="006A732B">
          <w:rPr>
            <w:highlight w:val="yellow"/>
            <w:rPrChange w:id="547" w:author="Alessandra Fragoso" w:date="2024-03-03T16:09:00Z">
              <w:rPr/>
            </w:rPrChange>
          </w:rPr>
          <w:t>sobre movimentações em conta e sugestões</w:t>
        </w:r>
      </w:ins>
      <w:ins w:id="548" w:author="Alessandra Fragoso" w:date="2024-03-03T15:51:00Z">
        <w:r w:rsidR="009E1E18" w:rsidRPr="006A732B">
          <w:rPr>
            <w:highlight w:val="yellow"/>
            <w:rPrChange w:id="549" w:author="Alessandra Fragoso" w:date="2024-03-03T16:09:00Z">
              <w:rPr/>
            </w:rPrChange>
          </w:rPr>
          <w:t xml:space="preserve"> </w:t>
        </w:r>
      </w:ins>
      <w:ins w:id="550" w:author="Alessandra Fragoso" w:date="2024-03-03T15:49:00Z">
        <w:r w:rsidR="00031AEB" w:rsidRPr="006A732B">
          <w:rPr>
            <w:highlight w:val="yellow"/>
            <w:rPrChange w:id="551" w:author="Alessandra Fragoso" w:date="2024-03-03T16:09:00Z">
              <w:rPr/>
            </w:rPrChange>
          </w:rPr>
          <w:t xml:space="preserve">de investimentos com base em </w:t>
        </w:r>
      </w:ins>
      <w:ins w:id="552" w:author="Alessandra Fragoso" w:date="2024-03-03T15:52:00Z">
        <w:r w:rsidR="00CB2026" w:rsidRPr="006A732B">
          <w:rPr>
            <w:highlight w:val="yellow"/>
            <w:rPrChange w:id="553" w:author="Alessandra Fragoso" w:date="2024-03-03T16:09:00Z">
              <w:rPr/>
            </w:rPrChange>
          </w:rPr>
          <w:t xml:space="preserve">dados </w:t>
        </w:r>
        <w:proofErr w:type="spellStart"/>
        <w:r w:rsidR="00E45680" w:rsidRPr="006A732B">
          <w:rPr>
            <w:highlight w:val="yellow"/>
            <w:rPrChange w:id="554" w:author="Alessandra Fragoso" w:date="2024-03-03T16:09:00Z">
              <w:rPr/>
            </w:rPrChange>
          </w:rPr>
          <w:t>pré</w:t>
        </w:r>
        <w:proofErr w:type="spellEnd"/>
        <w:r w:rsidR="00E45680" w:rsidRPr="006A732B">
          <w:rPr>
            <w:highlight w:val="yellow"/>
            <w:rPrChange w:id="555" w:author="Alessandra Fragoso" w:date="2024-03-03T16:09:00Z">
              <w:rPr/>
            </w:rPrChange>
          </w:rPr>
          <w:t>-analisados</w:t>
        </w:r>
      </w:ins>
      <w:ins w:id="556" w:author="Alessandra Fragoso" w:date="2024-03-03T15:53:00Z">
        <w:r w:rsidR="008516B3" w:rsidRPr="006A732B">
          <w:rPr>
            <w:highlight w:val="yellow"/>
            <w:rPrChange w:id="557" w:author="Alessandra Fragoso" w:date="2024-03-03T16:09:00Z">
              <w:rPr/>
            </w:rPrChange>
          </w:rPr>
          <w:t xml:space="preserve"> possibilitam</w:t>
        </w:r>
      </w:ins>
      <w:ins w:id="558" w:author="Alessandra Fragoso" w:date="2024-03-03T15:55:00Z">
        <w:r w:rsidR="00C4375F" w:rsidRPr="006A732B">
          <w:rPr>
            <w:highlight w:val="yellow"/>
            <w:rPrChange w:id="559" w:author="Alessandra Fragoso" w:date="2024-03-03T16:09:00Z">
              <w:rPr/>
            </w:rPrChange>
          </w:rPr>
          <w:t xml:space="preserve"> </w:t>
        </w:r>
      </w:ins>
      <w:ins w:id="560" w:author="Alessandra Fragoso" w:date="2024-03-03T16:05:00Z">
        <w:r w:rsidR="00BA0F62" w:rsidRPr="006A732B">
          <w:rPr>
            <w:highlight w:val="yellow"/>
            <w:rPrChange w:id="561" w:author="Alessandra Fragoso" w:date="2024-03-03T16:09:00Z">
              <w:rPr/>
            </w:rPrChange>
          </w:rPr>
          <w:t xml:space="preserve">também </w:t>
        </w:r>
      </w:ins>
      <w:ins w:id="562" w:author="Alessandra Fragoso" w:date="2024-03-03T15:55:00Z">
        <w:r w:rsidR="00C4375F" w:rsidRPr="006A732B">
          <w:rPr>
            <w:highlight w:val="yellow"/>
            <w:rPrChange w:id="563" w:author="Alessandra Fragoso" w:date="2024-03-03T16:09:00Z">
              <w:rPr/>
            </w:rPrChange>
          </w:rPr>
          <w:t xml:space="preserve">ao profissional </w:t>
        </w:r>
      </w:ins>
      <w:ins w:id="564" w:author="Alessandra Fragoso" w:date="2024-03-03T15:53:00Z">
        <w:r w:rsidR="008516B3" w:rsidRPr="006A732B">
          <w:rPr>
            <w:highlight w:val="yellow"/>
            <w:rPrChange w:id="565" w:author="Alessandra Fragoso" w:date="2024-03-03T16:09:00Z">
              <w:rPr/>
            </w:rPrChange>
          </w:rPr>
          <w:t>o</w:t>
        </w:r>
      </w:ins>
      <w:ins w:id="566" w:author="Alessandra Fragoso" w:date="2024-03-03T15:49:00Z">
        <w:r w:rsidR="00031AEB" w:rsidRPr="006A732B">
          <w:rPr>
            <w:highlight w:val="yellow"/>
            <w:rPrChange w:id="567" w:author="Alessandra Fragoso" w:date="2024-03-03T16:09:00Z">
              <w:rPr/>
            </w:rPrChange>
          </w:rPr>
          <w:t xml:space="preserve"> aumento da oferta</w:t>
        </w:r>
      </w:ins>
      <w:ins w:id="568" w:author="Alessandra Fragoso" w:date="2024-03-03T15:53:00Z">
        <w:r w:rsidR="008516B3" w:rsidRPr="006A732B">
          <w:rPr>
            <w:highlight w:val="yellow"/>
            <w:rPrChange w:id="569" w:author="Alessandra Fragoso" w:date="2024-03-03T16:09:00Z">
              <w:rPr/>
            </w:rPrChange>
          </w:rPr>
          <w:t xml:space="preserve"> </w:t>
        </w:r>
      </w:ins>
      <w:ins w:id="570" w:author="Alessandra Fragoso" w:date="2024-03-03T15:49:00Z">
        <w:r w:rsidR="00031AEB" w:rsidRPr="006A732B">
          <w:rPr>
            <w:highlight w:val="yellow"/>
            <w:rPrChange w:id="571" w:author="Alessandra Fragoso" w:date="2024-03-03T16:09:00Z">
              <w:rPr/>
            </w:rPrChange>
          </w:rPr>
          <w:t xml:space="preserve">de </w:t>
        </w:r>
      </w:ins>
      <w:ins w:id="572" w:author="Alessandra Fragoso" w:date="2024-03-03T15:53:00Z">
        <w:r w:rsidR="003C3375" w:rsidRPr="006A732B">
          <w:rPr>
            <w:highlight w:val="yellow"/>
            <w:rPrChange w:id="573" w:author="Alessandra Fragoso" w:date="2024-03-03T16:09:00Z">
              <w:rPr/>
            </w:rPrChange>
          </w:rPr>
          <w:t xml:space="preserve">produtos que possam melhor atender </w:t>
        </w:r>
      </w:ins>
      <w:ins w:id="574" w:author="Alessandra Fragoso" w:date="2024-03-03T15:56:00Z">
        <w:r w:rsidR="008E7FEE" w:rsidRPr="006A732B">
          <w:rPr>
            <w:highlight w:val="yellow"/>
            <w:rPrChange w:id="575" w:author="Alessandra Fragoso" w:date="2024-03-03T16:09:00Z">
              <w:rPr/>
            </w:rPrChange>
          </w:rPr>
          <w:t>as</w:t>
        </w:r>
      </w:ins>
      <w:ins w:id="576" w:author="Alessandra Fragoso" w:date="2024-03-03T15:53:00Z">
        <w:r w:rsidR="003C3375" w:rsidRPr="006A732B">
          <w:rPr>
            <w:highlight w:val="yellow"/>
            <w:rPrChange w:id="577" w:author="Alessandra Fragoso" w:date="2024-03-03T16:09:00Z">
              <w:rPr/>
            </w:rPrChange>
          </w:rPr>
          <w:t xml:space="preserve"> necessidades</w:t>
        </w:r>
      </w:ins>
      <w:ins w:id="578" w:author="Alessandra Fragoso" w:date="2024-03-03T15:57:00Z">
        <w:r w:rsidR="008E7FEE" w:rsidRPr="006A732B">
          <w:rPr>
            <w:highlight w:val="yellow"/>
            <w:rPrChange w:id="579" w:author="Alessandra Fragoso" w:date="2024-03-03T16:09:00Z">
              <w:rPr/>
            </w:rPrChange>
          </w:rPr>
          <w:t xml:space="preserve"> de seus cliente</w:t>
        </w:r>
      </w:ins>
      <w:ins w:id="580" w:author="Alessandra Fragoso" w:date="2024-03-03T15:59:00Z">
        <w:r w:rsidR="00B47557" w:rsidRPr="006A732B">
          <w:rPr>
            <w:highlight w:val="yellow"/>
            <w:rPrChange w:id="581" w:author="Alessandra Fragoso" w:date="2024-03-03T16:09:00Z">
              <w:rPr/>
            </w:rPrChange>
          </w:rPr>
          <w:t>s</w:t>
        </w:r>
      </w:ins>
      <w:ins w:id="582" w:author="Alessandra Fragoso" w:date="2024-03-03T21:37:00Z">
        <w:r w:rsidR="00BB4FAD">
          <w:rPr>
            <w:highlight w:val="yellow"/>
          </w:rPr>
          <w:t xml:space="preserve">. </w:t>
        </w:r>
        <w:r w:rsidR="00BB4FAD" w:rsidRPr="0082348D">
          <w:rPr>
            <w:highlight w:val="yellow"/>
          </w:rPr>
          <w:t xml:space="preserve">Visando uma aproximação cada vez maior, os bancos buscam acompanhar as tendências e evolução dos canais de comunicação e interação social e investem cada ano mais em soluções que ofereçam facilidades aos consumidores de produtos e serviços financeiros que atendam às necessidades dos seus empreendimentos. </w:t>
        </w:r>
      </w:ins>
      <w:ins w:id="583" w:author="Alessandra Fragoso" w:date="2024-03-03T21:27:00Z">
        <w:r w:rsidR="009D1EED">
          <w:rPr>
            <w:highlight w:val="yellow"/>
          </w:rPr>
          <w:t xml:space="preserve"> (Silva</w:t>
        </w:r>
      </w:ins>
      <w:ins w:id="584" w:author="Alessandra Fragoso" w:date="2024-03-03T21:28:00Z">
        <w:r w:rsidR="009D1EED">
          <w:rPr>
            <w:highlight w:val="yellow"/>
          </w:rPr>
          <w:t>, 2021)</w:t>
        </w:r>
        <w:r w:rsidR="009E10E0">
          <w:rPr>
            <w:highlight w:val="yellow"/>
          </w:rPr>
          <w:t>.</w:t>
        </w:r>
      </w:ins>
    </w:p>
    <w:p w14:paraId="7CF02FDD" w14:textId="3DC4D508" w:rsidR="00467039" w:rsidDel="004F41C4" w:rsidRDefault="00467039" w:rsidP="00565ED7">
      <w:pPr>
        <w:spacing w:line="360" w:lineRule="auto"/>
        <w:ind w:firstLine="709"/>
        <w:rPr>
          <w:del w:id="585" w:author="Alessandra Fragoso" w:date="2024-03-03T16:09:00Z"/>
        </w:rPr>
      </w:pPr>
      <w:r w:rsidRPr="00CE0278">
        <w:t>A importância do</w:t>
      </w:r>
      <w:r w:rsidR="00782DC8" w:rsidRPr="00CE0278">
        <w:t xml:space="preserve"> estudo</w:t>
      </w:r>
      <w:r w:rsidR="00E43529" w:rsidRPr="00CE0278">
        <w:t xml:space="preserve"> do comportamento do cliente</w:t>
      </w:r>
      <w:r w:rsidR="00363167" w:rsidRPr="00CE0278">
        <w:t xml:space="preserve"> e </w:t>
      </w:r>
      <w:r w:rsidR="00143552" w:rsidRPr="00CE0278">
        <w:t xml:space="preserve">a </w:t>
      </w:r>
      <w:r w:rsidR="0068595A" w:rsidRPr="00CE0278">
        <w:t>oferta personalizada</w:t>
      </w:r>
      <w:ins w:id="586" w:author="Alessandra Fragoso" w:date="2024-03-03T16:04:00Z">
        <w:r w:rsidR="00FE6D84" w:rsidRPr="00CE0278">
          <w:t>,</w:t>
        </w:r>
      </w:ins>
      <w:r w:rsidR="0068595A" w:rsidRPr="00CE0278">
        <w:t xml:space="preserve"> citados </w:t>
      </w:r>
      <w:del w:id="587" w:author="Alessandra Fragoso" w:date="2024-03-03T15:59:00Z">
        <w:r w:rsidR="0068595A" w:rsidRPr="00CE0278" w:rsidDel="00B47557">
          <w:delText xml:space="preserve">por Kotler, </w:delText>
        </w:r>
      </w:del>
      <w:r w:rsidR="005B78FC" w:rsidRPr="00CE0278">
        <w:t xml:space="preserve">dão insumos </w:t>
      </w:r>
      <w:ins w:id="588" w:author="Alessandra Fragoso" w:date="2024-03-04T21:17:00Z">
        <w:r w:rsidR="00580208">
          <w:t>à</w:t>
        </w:r>
      </w:ins>
      <w:del w:id="589" w:author="Alessandra Fragoso" w:date="2024-03-04T21:17:00Z">
        <w:r w:rsidR="005B78FC" w:rsidRPr="00CE0278" w:rsidDel="00580208">
          <w:delText>para a</w:delText>
        </w:r>
      </w:del>
      <w:r w:rsidR="0013417B" w:rsidRPr="00CE0278">
        <w:t xml:space="preserve"> </w:t>
      </w:r>
      <w:r w:rsidR="003E5EF8" w:rsidRPr="00CE0278">
        <w:t xml:space="preserve">oitava </w:t>
      </w:r>
      <w:r w:rsidR="00143552" w:rsidRPr="00CE0278">
        <w:t>pergunta d</w:t>
      </w:r>
      <w:r w:rsidR="003A6678" w:rsidRPr="00CE0278">
        <w:t>a entrevista</w:t>
      </w:r>
      <w:r w:rsidR="00D6255A" w:rsidRPr="00CE0278">
        <w:t xml:space="preserve">: </w:t>
      </w:r>
      <w:ins w:id="590" w:author="Alessandra Fragoso" w:date="2024-03-03T16:09:00Z">
        <w:r w:rsidR="00EA48AC" w:rsidRPr="00CE0278">
          <w:t>Você percebeu uma melhora na identificação do seu cliente</w:t>
        </w:r>
        <w:r w:rsidR="002718C7" w:rsidRPr="00CE0278">
          <w:t>-</w:t>
        </w:r>
        <w:r w:rsidR="00EA48AC" w:rsidRPr="00CE0278">
          <w:t>alvo?</w:t>
        </w:r>
      </w:ins>
      <w:del w:id="591" w:author="Alessandra Fragoso" w:date="2024-03-03T16:09:00Z">
        <w:r w:rsidR="00D6255A" w:rsidRPr="00CE0278" w:rsidDel="00EA48AC">
          <w:delText xml:space="preserve">Na sua opinião, quais </w:delText>
        </w:r>
      </w:del>
      <w:del w:id="592" w:author="Alessandra Fragoso" w:date="2024-03-02T17:32:00Z">
        <w:r w:rsidR="00D6255A" w:rsidRPr="00CE0278" w:rsidDel="008932F6">
          <w:delText>foram os</w:delText>
        </w:r>
      </w:del>
      <w:del w:id="593" w:author="Alessandra Fragoso" w:date="2024-03-02T17:33:00Z">
        <w:r w:rsidR="00D6255A" w:rsidRPr="00CE0278" w:rsidDel="00D363AA">
          <w:delText xml:space="preserve"> </w:delText>
        </w:r>
      </w:del>
      <w:del w:id="594" w:author="Alessandra Fragoso" w:date="2024-03-02T17:34:00Z">
        <w:r w:rsidR="00D6255A" w:rsidRPr="00CE0278" w:rsidDel="00D363AA">
          <w:delText>motivos da implementação do persona</w:delText>
        </w:r>
      </w:del>
      <w:del w:id="595" w:author="Alessandra Fragoso" w:date="2024-03-03T16:09:00Z">
        <w:r w:rsidR="00D6255A" w:rsidRPr="00CE0278" w:rsidDel="00EA48AC">
          <w:delText>?</w:delText>
        </w:r>
      </w:del>
    </w:p>
    <w:p w14:paraId="30A384EC" w14:textId="77777777" w:rsidR="004F41C4" w:rsidRDefault="004F41C4" w:rsidP="00EA48AC">
      <w:pPr>
        <w:spacing w:line="360" w:lineRule="auto"/>
        <w:ind w:firstLine="709"/>
        <w:rPr>
          <w:ins w:id="596" w:author="Alessandra Fragoso" w:date="2024-03-03T16:12:00Z"/>
        </w:rPr>
      </w:pPr>
    </w:p>
    <w:p w14:paraId="1ADD881E" w14:textId="22FA1000" w:rsidR="001D17A6" w:rsidRDefault="00A60AD6" w:rsidP="007474A9">
      <w:pPr>
        <w:spacing w:line="360" w:lineRule="auto"/>
        <w:ind w:firstLine="709"/>
        <w:rPr>
          <w:ins w:id="597" w:author="Alessandra Fragoso" w:date="2024-03-03T20:46:00Z"/>
        </w:rPr>
      </w:pPr>
      <w:ins w:id="598" w:author="Alessandra Fragoso" w:date="2024-03-03T16:35:00Z">
        <w:r w:rsidRPr="008B0D4A">
          <w:rPr>
            <w:highlight w:val="yellow"/>
            <w:rPrChange w:id="599" w:author="Alessandra Fragoso" w:date="2024-03-03T21:08:00Z">
              <w:rPr/>
            </w:rPrChange>
          </w:rPr>
          <w:t>C</w:t>
        </w:r>
      </w:ins>
      <w:ins w:id="600" w:author="Alessandra Fragoso" w:date="2024-03-03T16:20:00Z">
        <w:r w:rsidR="007A1E18" w:rsidRPr="008B0D4A">
          <w:rPr>
            <w:highlight w:val="yellow"/>
            <w:rPrChange w:id="601" w:author="Alessandra Fragoso" w:date="2024-03-03T21:08:00Z">
              <w:rPr/>
            </w:rPrChange>
          </w:rPr>
          <w:t>onhece</w:t>
        </w:r>
      </w:ins>
      <w:ins w:id="602" w:author="Alessandra Fragoso" w:date="2024-03-03T16:21:00Z">
        <w:r w:rsidR="007A1E18" w:rsidRPr="008B0D4A">
          <w:rPr>
            <w:highlight w:val="yellow"/>
            <w:rPrChange w:id="603" w:author="Alessandra Fragoso" w:date="2024-03-03T21:08:00Z">
              <w:rPr/>
            </w:rPrChange>
          </w:rPr>
          <w:t>r o</w:t>
        </w:r>
      </w:ins>
      <w:del w:id="604" w:author="Alessandra Fragoso" w:date="2024-03-03T16:20:00Z">
        <w:r w:rsidR="00467039" w:rsidRPr="008B0D4A" w:rsidDel="0040691C">
          <w:rPr>
            <w:highlight w:val="yellow"/>
            <w:rPrChange w:id="605" w:author="Alessandra Fragoso" w:date="2024-03-03T21:08:00Z">
              <w:rPr/>
            </w:rPrChange>
          </w:rPr>
          <w:delText xml:space="preserve">Para os bancos, </w:delText>
        </w:r>
        <w:r w:rsidR="00467039" w:rsidRPr="008B0D4A" w:rsidDel="007A1E18">
          <w:rPr>
            <w:highlight w:val="yellow"/>
            <w:rPrChange w:id="606" w:author="Alessandra Fragoso" w:date="2024-03-03T21:08:00Z">
              <w:rPr/>
            </w:rPrChange>
          </w:rPr>
          <w:delText>conhecer o</w:delText>
        </w:r>
      </w:del>
      <w:r w:rsidR="00467039" w:rsidRPr="008B0D4A">
        <w:rPr>
          <w:highlight w:val="yellow"/>
          <w:rPrChange w:id="607" w:author="Alessandra Fragoso" w:date="2024-03-03T21:08:00Z">
            <w:rPr/>
          </w:rPrChange>
        </w:rPr>
        <w:t xml:space="preserve"> grau de satisfação dos clientes é um indicador importante na </w:t>
      </w:r>
      <w:del w:id="608" w:author="Alessandra Fragoso" w:date="2024-03-03T16:36:00Z">
        <w:r w:rsidR="00467039" w:rsidRPr="008B0D4A" w:rsidDel="00A02EC7">
          <w:rPr>
            <w:highlight w:val="yellow"/>
            <w:rPrChange w:id="609" w:author="Alessandra Fragoso" w:date="2024-03-03T21:08:00Z">
              <w:rPr/>
            </w:rPrChange>
          </w:rPr>
          <w:delText xml:space="preserve">sua </w:delText>
        </w:r>
      </w:del>
      <w:r w:rsidR="00467039" w:rsidRPr="008B0D4A">
        <w:rPr>
          <w:highlight w:val="yellow"/>
          <w:rPrChange w:id="610" w:author="Alessandra Fragoso" w:date="2024-03-03T21:08:00Z">
            <w:rPr/>
          </w:rPrChange>
        </w:rPr>
        <w:t>estraté</w:t>
      </w:r>
      <w:ins w:id="611" w:author="Alessandra Fragoso" w:date="2024-03-03T16:36:00Z">
        <w:r w:rsidR="00A02EC7" w:rsidRPr="008B0D4A">
          <w:rPr>
            <w:highlight w:val="yellow"/>
            <w:rPrChange w:id="612" w:author="Alessandra Fragoso" w:date="2024-03-03T21:08:00Z">
              <w:rPr/>
            </w:rPrChange>
          </w:rPr>
          <w:t>gi</w:t>
        </w:r>
      </w:ins>
      <w:del w:id="613" w:author="Alessandra Fragoso" w:date="2024-03-03T16:36:00Z">
        <w:r w:rsidR="00467039" w:rsidRPr="008B0D4A" w:rsidDel="00A02EC7">
          <w:rPr>
            <w:highlight w:val="yellow"/>
            <w:rPrChange w:id="614" w:author="Alessandra Fragoso" w:date="2024-03-03T21:08:00Z">
              <w:rPr/>
            </w:rPrChange>
          </w:rPr>
          <w:delText>gi</w:delText>
        </w:r>
      </w:del>
      <w:r w:rsidR="00467039" w:rsidRPr="008B0D4A">
        <w:rPr>
          <w:highlight w:val="yellow"/>
          <w:rPrChange w:id="615" w:author="Alessandra Fragoso" w:date="2024-03-03T21:08:00Z">
            <w:rPr/>
          </w:rPrChange>
        </w:rPr>
        <w:t>a comercial</w:t>
      </w:r>
      <w:ins w:id="616" w:author="Alessandra Fragoso" w:date="2024-03-03T16:36:00Z">
        <w:r w:rsidR="00A02EC7" w:rsidRPr="008B0D4A">
          <w:rPr>
            <w:highlight w:val="yellow"/>
            <w:rPrChange w:id="617" w:author="Alessandra Fragoso" w:date="2024-03-03T21:08:00Z">
              <w:rPr/>
            </w:rPrChange>
          </w:rPr>
          <w:t xml:space="preserve"> de muit</w:t>
        </w:r>
      </w:ins>
      <w:ins w:id="618" w:author="Alessandra Fragoso" w:date="2024-03-03T20:52:00Z">
        <w:r w:rsidR="00B00122" w:rsidRPr="008B0D4A">
          <w:rPr>
            <w:highlight w:val="yellow"/>
            <w:rPrChange w:id="619" w:author="Alessandra Fragoso" w:date="2024-03-03T21:08:00Z">
              <w:rPr/>
            </w:rPrChange>
          </w:rPr>
          <w:t>os bancos</w:t>
        </w:r>
      </w:ins>
      <w:r w:rsidR="00467039" w:rsidRPr="008B0D4A">
        <w:rPr>
          <w:highlight w:val="yellow"/>
          <w:rPrChange w:id="620" w:author="Alessandra Fragoso" w:date="2024-03-03T21:08:00Z">
            <w:rPr/>
          </w:rPrChange>
        </w:rPr>
        <w:t xml:space="preserve">, pois quanto mais satisfeito estiver maior será a probabilidade de comprar o produto novamente ou </w:t>
      </w:r>
      <w:del w:id="621" w:author="Alessandra Fragoso" w:date="2024-03-03T21:31:00Z">
        <w:r w:rsidR="00467039" w:rsidRPr="008B0D4A" w:rsidDel="00851024">
          <w:rPr>
            <w:highlight w:val="yellow"/>
            <w:rPrChange w:id="622" w:author="Alessandra Fragoso" w:date="2024-03-03T21:08:00Z">
              <w:rPr/>
            </w:rPrChange>
          </w:rPr>
          <w:delText>indicá</w:delText>
        </w:r>
      </w:del>
      <w:ins w:id="623" w:author="Alessandra Fragoso" w:date="2024-03-03T21:35:00Z">
        <w:r w:rsidR="00422F31">
          <w:rPr>
            <w:highlight w:val="yellow"/>
          </w:rPr>
          <w:t>i</w:t>
        </w:r>
      </w:ins>
      <w:ins w:id="624" w:author="Alessandra Fragoso" w:date="2024-03-03T21:31:00Z">
        <w:r w:rsidR="00851024">
          <w:rPr>
            <w:highlight w:val="yellow"/>
          </w:rPr>
          <w:t>ndic</w:t>
        </w:r>
      </w:ins>
      <w:ins w:id="625" w:author="Alessandra Fragoso" w:date="2024-03-03T21:36:00Z">
        <w:r w:rsidR="00CE0278">
          <w:rPr>
            <w:highlight w:val="yellow"/>
          </w:rPr>
          <w:t>á</w:t>
        </w:r>
      </w:ins>
      <w:r w:rsidR="00467039" w:rsidRPr="008B0D4A">
        <w:rPr>
          <w:highlight w:val="yellow"/>
          <w:rPrChange w:id="626" w:author="Alessandra Fragoso" w:date="2024-03-03T21:08:00Z">
            <w:rPr/>
          </w:rPrChange>
        </w:rPr>
        <w:t xml:space="preserve">-lo a familiares e amigos. A Net Promoter Score (NPS) foi uma metodologia criada por Fred </w:t>
      </w:r>
      <w:proofErr w:type="spellStart"/>
      <w:r w:rsidR="00467039" w:rsidRPr="008B0D4A">
        <w:rPr>
          <w:highlight w:val="yellow"/>
          <w:rPrChange w:id="627" w:author="Alessandra Fragoso" w:date="2024-03-03T21:08:00Z">
            <w:rPr/>
          </w:rPrChange>
        </w:rPr>
        <w:t>Reichheld</w:t>
      </w:r>
      <w:proofErr w:type="spellEnd"/>
      <w:ins w:id="628" w:author="Alessandra Fragoso" w:date="2024-03-03T20:46:00Z">
        <w:r w:rsidR="001D17A6" w:rsidRPr="008B0D4A">
          <w:rPr>
            <w:highlight w:val="yellow"/>
            <w:rPrChange w:id="629" w:author="Alessandra Fragoso" w:date="2024-03-03T21:08:00Z">
              <w:rPr/>
            </w:rPrChange>
          </w:rPr>
          <w:t xml:space="preserve">, </w:t>
        </w:r>
      </w:ins>
      <w:ins w:id="630" w:author="Alessandra Fragoso" w:date="2024-03-03T20:47:00Z">
        <w:r w:rsidR="001D17A6" w:rsidRPr="008B0D4A">
          <w:rPr>
            <w:highlight w:val="yellow"/>
            <w:rPrChange w:id="631" w:author="Alessandra Fragoso" w:date="2024-03-03T21:08:00Z">
              <w:rPr/>
            </w:rPrChange>
          </w:rPr>
          <w:t xml:space="preserve">como uma forma de </w:t>
        </w:r>
      </w:ins>
      <w:ins w:id="632" w:author="Alessandra Fragoso" w:date="2024-03-03T20:46:00Z">
        <w:r w:rsidR="001D17A6" w:rsidRPr="008B0D4A">
          <w:rPr>
            <w:highlight w:val="yellow"/>
            <w:rPrChange w:id="633" w:author="Alessandra Fragoso" w:date="2024-03-03T21:08:00Z">
              <w:rPr/>
            </w:rPrChange>
          </w:rPr>
          <w:t>colocar o cliente no centro</w:t>
        </w:r>
      </w:ins>
      <w:ins w:id="634" w:author="Alessandra Fragoso" w:date="2024-03-03T20:47:00Z">
        <w:r w:rsidR="00F12F39" w:rsidRPr="008B0D4A">
          <w:rPr>
            <w:highlight w:val="yellow"/>
            <w:rPrChange w:id="635" w:author="Alessandra Fragoso" w:date="2024-03-03T21:08:00Z">
              <w:rPr/>
            </w:rPrChange>
          </w:rPr>
          <w:t>. Essa métrica desperta, de</w:t>
        </w:r>
      </w:ins>
      <w:ins w:id="636" w:author="Alessandra Fragoso" w:date="2024-03-03T20:50:00Z">
        <w:r w:rsidR="0038161E" w:rsidRPr="008B0D4A">
          <w:rPr>
            <w:highlight w:val="yellow"/>
            <w:rPrChange w:id="637" w:author="Alessandra Fragoso" w:date="2024-03-03T21:08:00Z">
              <w:rPr/>
            </w:rPrChange>
          </w:rPr>
          <w:t xml:space="preserve"> certa</w:t>
        </w:r>
      </w:ins>
      <w:ins w:id="638" w:author="Alessandra Fragoso" w:date="2024-03-03T20:47:00Z">
        <w:r w:rsidR="00F12F39" w:rsidRPr="008B0D4A">
          <w:rPr>
            <w:highlight w:val="yellow"/>
            <w:rPrChange w:id="639" w:author="Alessandra Fragoso" w:date="2024-03-03T21:08:00Z">
              <w:rPr/>
            </w:rPrChange>
          </w:rPr>
          <w:t xml:space="preserve"> forma, uma preocupação por parte dos</w:t>
        </w:r>
      </w:ins>
      <w:ins w:id="640" w:author="Alessandra Fragoso" w:date="2024-03-03T20:46:00Z">
        <w:r w:rsidR="001D17A6" w:rsidRPr="008B0D4A">
          <w:rPr>
            <w:highlight w:val="yellow"/>
            <w:rPrChange w:id="641" w:author="Alessandra Fragoso" w:date="2024-03-03T21:08:00Z">
              <w:rPr/>
            </w:rPrChange>
          </w:rPr>
          <w:t xml:space="preserve"> profissionais do mercado financeiro</w:t>
        </w:r>
      </w:ins>
      <w:ins w:id="642" w:author="Alessandra Fragoso" w:date="2024-03-03T20:48:00Z">
        <w:r w:rsidR="00F12F39" w:rsidRPr="008B0D4A">
          <w:rPr>
            <w:highlight w:val="yellow"/>
            <w:rPrChange w:id="643" w:author="Alessandra Fragoso" w:date="2024-03-03T21:08:00Z">
              <w:rPr/>
            </w:rPrChange>
          </w:rPr>
          <w:t xml:space="preserve">, pois precisam </w:t>
        </w:r>
        <w:r w:rsidR="00CD4BC6" w:rsidRPr="008B0D4A">
          <w:rPr>
            <w:highlight w:val="yellow"/>
            <w:rPrChange w:id="644" w:author="Alessandra Fragoso" w:date="2024-03-03T21:08:00Z">
              <w:rPr/>
            </w:rPrChange>
          </w:rPr>
          <w:t xml:space="preserve">usar sua criatividade e conhecimento do produto que </w:t>
        </w:r>
        <w:r w:rsidR="00CD4BC6" w:rsidRPr="008B0D4A">
          <w:rPr>
            <w:highlight w:val="yellow"/>
            <w:rPrChange w:id="645" w:author="Alessandra Fragoso" w:date="2024-03-03T21:08:00Z">
              <w:rPr/>
            </w:rPrChange>
          </w:rPr>
          <w:lastRenderedPageBreak/>
          <w:t>estão oferecendo</w:t>
        </w:r>
      </w:ins>
      <w:ins w:id="646" w:author="Alessandra Fragoso" w:date="2024-03-03T20:50:00Z">
        <w:r w:rsidR="008D09A8" w:rsidRPr="008B0D4A">
          <w:rPr>
            <w:highlight w:val="yellow"/>
            <w:rPrChange w:id="647" w:author="Alessandra Fragoso" w:date="2024-03-03T21:08:00Z">
              <w:rPr/>
            </w:rPrChange>
          </w:rPr>
          <w:t xml:space="preserve"> e</w:t>
        </w:r>
      </w:ins>
      <w:ins w:id="648" w:author="Alessandra Fragoso" w:date="2024-03-03T20:54:00Z">
        <w:r w:rsidR="00821E6E" w:rsidRPr="008B0D4A">
          <w:rPr>
            <w:highlight w:val="yellow"/>
            <w:rPrChange w:id="649" w:author="Alessandra Fragoso" w:date="2024-03-03T21:08:00Z">
              <w:rPr/>
            </w:rPrChange>
          </w:rPr>
          <w:t xml:space="preserve"> </w:t>
        </w:r>
      </w:ins>
      <w:ins w:id="650" w:author="Alessandra Fragoso" w:date="2024-03-03T20:50:00Z">
        <w:r w:rsidR="008D09A8" w:rsidRPr="008B0D4A">
          <w:rPr>
            <w:highlight w:val="yellow"/>
            <w:rPrChange w:id="651" w:author="Alessandra Fragoso" w:date="2024-03-03T21:08:00Z">
              <w:rPr/>
            </w:rPrChange>
          </w:rPr>
          <w:t>do seu cliente-alvo</w:t>
        </w:r>
      </w:ins>
      <w:ins w:id="652" w:author="Alessandra Fragoso" w:date="2024-03-03T20:48:00Z">
        <w:r w:rsidR="00CD4BC6" w:rsidRPr="008B0D4A">
          <w:rPr>
            <w:highlight w:val="yellow"/>
            <w:rPrChange w:id="653" w:author="Alessandra Fragoso" w:date="2024-03-03T21:08:00Z">
              <w:rPr/>
            </w:rPrChange>
          </w:rPr>
          <w:t>, buscando forma</w:t>
        </w:r>
      </w:ins>
      <w:ins w:id="654" w:author="Alessandra Fragoso" w:date="2024-03-03T20:49:00Z">
        <w:r w:rsidR="00CD4BC6" w:rsidRPr="008B0D4A">
          <w:rPr>
            <w:highlight w:val="yellow"/>
            <w:rPrChange w:id="655" w:author="Alessandra Fragoso" w:date="2024-03-03T21:08:00Z">
              <w:rPr/>
            </w:rPrChange>
          </w:rPr>
          <w:t xml:space="preserve">s de solucionar problemas </w:t>
        </w:r>
        <w:r w:rsidR="008355AC" w:rsidRPr="008B0D4A">
          <w:rPr>
            <w:highlight w:val="yellow"/>
            <w:rPrChange w:id="656" w:author="Alessandra Fragoso" w:date="2024-03-03T21:08:00Z">
              <w:rPr/>
            </w:rPrChange>
          </w:rPr>
          <w:t xml:space="preserve">no relacionamento, para </w:t>
        </w:r>
      </w:ins>
      <w:ins w:id="657" w:author="Alessandra Fragoso" w:date="2024-03-03T20:46:00Z">
        <w:r w:rsidR="001D17A6" w:rsidRPr="008B0D4A">
          <w:rPr>
            <w:highlight w:val="yellow"/>
            <w:rPrChange w:id="658" w:author="Alessandra Fragoso" w:date="2024-03-03T21:08:00Z">
              <w:rPr/>
            </w:rPrChange>
          </w:rPr>
          <w:t>minimiza</w:t>
        </w:r>
      </w:ins>
      <w:ins w:id="659" w:author="Alessandra Fragoso" w:date="2024-03-03T20:49:00Z">
        <w:r w:rsidR="008355AC" w:rsidRPr="008B0D4A">
          <w:rPr>
            <w:highlight w:val="yellow"/>
            <w:rPrChange w:id="660" w:author="Alessandra Fragoso" w:date="2024-03-03T21:08:00Z">
              <w:rPr/>
            </w:rPrChange>
          </w:rPr>
          <w:t>r</w:t>
        </w:r>
      </w:ins>
      <w:ins w:id="661" w:author="Alessandra Fragoso" w:date="2024-03-03T20:46:00Z">
        <w:r w:rsidR="001D17A6" w:rsidRPr="008B0D4A">
          <w:rPr>
            <w:highlight w:val="yellow"/>
            <w:rPrChange w:id="662" w:author="Alessandra Fragoso" w:date="2024-03-03T21:08:00Z">
              <w:rPr/>
            </w:rPrChange>
          </w:rPr>
          <w:t xml:space="preserve"> o impacto das reclamações e aumenta</w:t>
        </w:r>
      </w:ins>
      <w:ins w:id="663" w:author="Alessandra Fragoso" w:date="2024-03-03T20:49:00Z">
        <w:r w:rsidR="008355AC" w:rsidRPr="008B0D4A">
          <w:rPr>
            <w:highlight w:val="yellow"/>
            <w:rPrChange w:id="664" w:author="Alessandra Fragoso" w:date="2024-03-03T21:08:00Z">
              <w:rPr/>
            </w:rPrChange>
          </w:rPr>
          <w:t>r</w:t>
        </w:r>
      </w:ins>
      <w:ins w:id="665" w:author="Alessandra Fragoso" w:date="2024-03-03T20:46:00Z">
        <w:r w:rsidR="001D17A6" w:rsidRPr="008B0D4A">
          <w:rPr>
            <w:highlight w:val="yellow"/>
            <w:rPrChange w:id="666" w:author="Alessandra Fragoso" w:date="2024-03-03T21:08:00Z">
              <w:rPr/>
            </w:rPrChange>
          </w:rPr>
          <w:t xml:space="preserve"> </w:t>
        </w:r>
      </w:ins>
      <w:ins w:id="667" w:author="Alessandra Fragoso" w:date="2024-03-03T20:53:00Z">
        <w:r w:rsidR="00832459" w:rsidRPr="008B0D4A">
          <w:rPr>
            <w:highlight w:val="yellow"/>
            <w:rPrChange w:id="668" w:author="Alessandra Fragoso" w:date="2024-03-03T21:08:00Z">
              <w:rPr/>
            </w:rPrChange>
          </w:rPr>
          <w:t>o</w:t>
        </w:r>
      </w:ins>
      <w:ins w:id="669" w:author="Alessandra Fragoso" w:date="2024-03-03T20:51:00Z">
        <w:r w:rsidR="008F7973" w:rsidRPr="008B0D4A">
          <w:rPr>
            <w:highlight w:val="yellow"/>
            <w:rPrChange w:id="670" w:author="Alessandra Fragoso" w:date="2024-03-03T21:08:00Z">
              <w:rPr/>
            </w:rPrChange>
          </w:rPr>
          <w:t xml:space="preserve"> contentamento.</w:t>
        </w:r>
      </w:ins>
      <w:ins w:id="671" w:author="Alessandra Fragoso" w:date="2024-03-03T20:46:00Z">
        <w:r w:rsidR="001D17A6" w:rsidRPr="008B0D4A">
          <w:rPr>
            <w:highlight w:val="yellow"/>
            <w:rPrChange w:id="672" w:author="Alessandra Fragoso" w:date="2024-03-03T21:08:00Z">
              <w:rPr/>
            </w:rPrChange>
          </w:rPr>
          <w:t xml:space="preserve"> A</w:t>
        </w:r>
      </w:ins>
      <w:ins w:id="673" w:author="Alessandra Fragoso" w:date="2024-03-03T20:53:00Z">
        <w:r w:rsidR="00832459" w:rsidRPr="008B0D4A">
          <w:rPr>
            <w:highlight w:val="yellow"/>
            <w:rPrChange w:id="674" w:author="Alessandra Fragoso" w:date="2024-03-03T21:08:00Z">
              <w:rPr/>
            </w:rPrChange>
          </w:rPr>
          <w:t>s p</w:t>
        </w:r>
      </w:ins>
      <w:ins w:id="675" w:author="Alessandra Fragoso" w:date="2024-03-03T20:46:00Z">
        <w:r w:rsidR="001D17A6" w:rsidRPr="008B0D4A">
          <w:rPr>
            <w:highlight w:val="yellow"/>
            <w:rPrChange w:id="676" w:author="Alessandra Fragoso" w:date="2024-03-03T21:08:00Z">
              <w:rPr/>
            </w:rPrChange>
          </w:rPr>
          <w:t xml:space="preserve">esquisas de satisfação </w:t>
        </w:r>
      </w:ins>
      <w:ins w:id="677" w:author="Alessandra Fragoso" w:date="2024-03-03T20:53:00Z">
        <w:r w:rsidR="00821E6E" w:rsidRPr="008B0D4A">
          <w:rPr>
            <w:highlight w:val="yellow"/>
            <w:rPrChange w:id="678" w:author="Alessandra Fragoso" w:date="2024-03-03T21:08:00Z">
              <w:rPr/>
            </w:rPrChange>
          </w:rPr>
          <w:t>mensur</w:t>
        </w:r>
      </w:ins>
      <w:ins w:id="679" w:author="Alessandra Fragoso" w:date="2024-03-03T20:54:00Z">
        <w:r w:rsidR="00821E6E" w:rsidRPr="008B0D4A">
          <w:rPr>
            <w:highlight w:val="yellow"/>
            <w:rPrChange w:id="680" w:author="Alessandra Fragoso" w:date="2024-03-03T21:08:00Z">
              <w:rPr/>
            </w:rPrChange>
          </w:rPr>
          <w:t xml:space="preserve">am </w:t>
        </w:r>
      </w:ins>
      <w:ins w:id="681" w:author="Alessandra Fragoso" w:date="2024-03-03T20:46:00Z">
        <w:r w:rsidR="001D17A6" w:rsidRPr="008B0D4A">
          <w:rPr>
            <w:highlight w:val="yellow"/>
            <w:rPrChange w:id="682" w:author="Alessandra Fragoso" w:date="2024-03-03T21:08:00Z">
              <w:rPr/>
            </w:rPrChange>
          </w:rPr>
          <w:t xml:space="preserve">o nível de satisfação e lealdade dos clientes com a instituição e </w:t>
        </w:r>
        <w:r w:rsidR="001D17A6" w:rsidRPr="00595F05">
          <w:rPr>
            <w:highlight w:val="yellow"/>
            <w:rPrChange w:id="683" w:author="Alessandra Fragoso" w:date="2024-03-04T22:29:00Z">
              <w:rPr/>
            </w:rPrChange>
          </w:rPr>
          <w:t>com os</w:t>
        </w:r>
      </w:ins>
      <w:ins w:id="684" w:author="Alessandra Fragoso" w:date="2024-03-03T20:54:00Z">
        <w:r w:rsidR="00821E6E" w:rsidRPr="00595F05">
          <w:rPr>
            <w:highlight w:val="yellow"/>
            <w:rPrChange w:id="685" w:author="Alessandra Fragoso" w:date="2024-03-04T22:29:00Z">
              <w:rPr/>
            </w:rPrChange>
          </w:rPr>
          <w:t xml:space="preserve"> </w:t>
        </w:r>
      </w:ins>
      <w:ins w:id="686" w:author="Alessandra Fragoso" w:date="2024-03-03T20:57:00Z">
        <w:r w:rsidR="006044D6" w:rsidRPr="00595F05">
          <w:rPr>
            <w:highlight w:val="yellow"/>
            <w:rPrChange w:id="687" w:author="Alessandra Fragoso" w:date="2024-03-04T22:29:00Z">
              <w:rPr/>
            </w:rPrChange>
          </w:rPr>
          <w:t>funcionários</w:t>
        </w:r>
      </w:ins>
      <w:ins w:id="688" w:author="Alessandra Fragoso" w:date="2024-03-03T21:38:00Z">
        <w:r w:rsidR="009C37FC" w:rsidRPr="00595F05">
          <w:rPr>
            <w:highlight w:val="yellow"/>
          </w:rPr>
          <w:t xml:space="preserve">. </w:t>
        </w:r>
      </w:ins>
      <w:ins w:id="689" w:author="Alessandra Fragoso" w:date="2024-03-03T21:39:00Z">
        <w:r w:rsidR="00F3440A" w:rsidRPr="00595F05">
          <w:rPr>
            <w:highlight w:val="yellow"/>
            <w:rPrChange w:id="690" w:author="Alessandra Fragoso" w:date="2024-03-04T22:29:00Z">
              <w:rPr/>
            </w:rPrChange>
          </w:rPr>
          <w:t xml:space="preserve">Outro fator </w:t>
        </w:r>
        <w:r w:rsidR="00A50CA2" w:rsidRPr="00595F05">
          <w:rPr>
            <w:highlight w:val="yellow"/>
            <w:rPrChange w:id="691" w:author="Alessandra Fragoso" w:date="2024-03-04T22:29:00Z">
              <w:rPr/>
            </w:rPrChange>
          </w:rPr>
          <w:t>importante</w:t>
        </w:r>
      </w:ins>
      <w:ins w:id="692" w:author="Alessandra Fragoso" w:date="2024-03-03T21:40:00Z">
        <w:r w:rsidR="00091B40" w:rsidRPr="00595F05">
          <w:rPr>
            <w:highlight w:val="yellow"/>
            <w:rPrChange w:id="693" w:author="Alessandra Fragoso" w:date="2024-03-04T22:29:00Z">
              <w:rPr/>
            </w:rPrChange>
          </w:rPr>
          <w:t xml:space="preserve">, apontado por Vargas (2021) </w:t>
        </w:r>
      </w:ins>
      <w:ins w:id="694" w:author="Alessandra Fragoso" w:date="2024-03-03T21:39:00Z">
        <w:r w:rsidR="00F3440A" w:rsidRPr="00595F05">
          <w:rPr>
            <w:highlight w:val="yellow"/>
            <w:rPrChange w:id="695" w:author="Alessandra Fragoso" w:date="2024-03-04T22:29:00Z">
              <w:rPr/>
            </w:rPrChange>
          </w:rPr>
          <w:t xml:space="preserve">é a visão do cliente, </w:t>
        </w:r>
      </w:ins>
      <w:ins w:id="696" w:author="Alessandra Fragoso" w:date="2024-03-03T21:41:00Z">
        <w:r w:rsidR="00C16572" w:rsidRPr="00595F05">
          <w:rPr>
            <w:highlight w:val="yellow"/>
            <w:rPrChange w:id="697" w:author="Alessandra Fragoso" w:date="2024-03-04T22:29:00Z">
              <w:rPr/>
            </w:rPrChange>
          </w:rPr>
          <w:t>o entendimento da</w:t>
        </w:r>
      </w:ins>
      <w:ins w:id="698" w:author="Alessandra Fragoso" w:date="2024-03-03T21:42:00Z">
        <w:r w:rsidR="00351B06" w:rsidRPr="00595F05">
          <w:rPr>
            <w:highlight w:val="yellow"/>
            <w:rPrChange w:id="699" w:author="Alessandra Fragoso" w:date="2024-03-04T22:29:00Z">
              <w:rPr/>
            </w:rPrChange>
          </w:rPr>
          <w:t>s</w:t>
        </w:r>
      </w:ins>
      <w:ins w:id="700" w:author="Alessandra Fragoso" w:date="2024-03-03T21:39:00Z">
        <w:r w:rsidR="00F3440A" w:rsidRPr="00595F05">
          <w:rPr>
            <w:highlight w:val="yellow"/>
            <w:rPrChange w:id="701" w:author="Alessandra Fragoso" w:date="2024-03-04T22:29:00Z">
              <w:rPr/>
            </w:rPrChange>
          </w:rPr>
          <w:t xml:space="preserve"> dores, </w:t>
        </w:r>
      </w:ins>
      <w:ins w:id="702" w:author="Alessandra Fragoso" w:date="2024-03-04T22:27:00Z">
        <w:r w:rsidR="00595F05" w:rsidRPr="00595F05">
          <w:rPr>
            <w:highlight w:val="yellow"/>
            <w:rPrChange w:id="703" w:author="Alessandra Fragoso" w:date="2024-03-04T22:29:00Z">
              <w:rPr/>
            </w:rPrChange>
          </w:rPr>
          <w:t xml:space="preserve">o desenho do seu </w:t>
        </w:r>
      </w:ins>
      <w:ins w:id="704" w:author="Alessandra Fragoso" w:date="2024-03-03T21:39:00Z">
        <w:r w:rsidR="00F3440A" w:rsidRPr="00595F05">
          <w:rPr>
            <w:highlight w:val="yellow"/>
            <w:rPrChange w:id="705" w:author="Alessandra Fragoso" w:date="2024-03-04T22:29:00Z">
              <w:rPr/>
            </w:rPrChange>
          </w:rPr>
          <w:t xml:space="preserve">perfil, </w:t>
        </w:r>
      </w:ins>
      <w:ins w:id="706" w:author="Alessandra Fragoso" w:date="2024-03-04T22:28:00Z">
        <w:r w:rsidR="00595F05" w:rsidRPr="00595F05">
          <w:rPr>
            <w:highlight w:val="yellow"/>
            <w:rPrChange w:id="707" w:author="Alessandra Fragoso" w:date="2024-03-04T22:29:00Z">
              <w:rPr/>
            </w:rPrChange>
          </w:rPr>
          <w:t xml:space="preserve">mapeamento do </w:t>
        </w:r>
      </w:ins>
      <w:ins w:id="708" w:author="Alessandra Fragoso" w:date="2024-03-03T21:39:00Z">
        <w:r w:rsidR="00F3440A" w:rsidRPr="00595F05">
          <w:rPr>
            <w:highlight w:val="yellow"/>
            <w:rPrChange w:id="709" w:author="Alessandra Fragoso" w:date="2024-03-04T22:29:00Z">
              <w:rPr/>
            </w:rPrChange>
          </w:rPr>
          <w:t xml:space="preserve">ciclo de vida, </w:t>
        </w:r>
      </w:ins>
      <w:ins w:id="710" w:author="Alessandra Fragoso" w:date="2024-03-04T22:28:00Z">
        <w:r w:rsidR="00595F05" w:rsidRPr="00595F05">
          <w:rPr>
            <w:highlight w:val="yellow"/>
            <w:rPrChange w:id="711" w:author="Alessandra Fragoso" w:date="2024-03-04T22:29:00Z">
              <w:rPr/>
            </w:rPrChange>
          </w:rPr>
          <w:t xml:space="preserve">análise da </w:t>
        </w:r>
      </w:ins>
      <w:ins w:id="712" w:author="Alessandra Fragoso" w:date="2024-03-03T21:39:00Z">
        <w:r w:rsidR="00F3440A" w:rsidRPr="00595F05">
          <w:rPr>
            <w:highlight w:val="yellow"/>
            <w:rPrChange w:id="713" w:author="Alessandra Fragoso" w:date="2024-03-04T22:29:00Z">
              <w:rPr/>
            </w:rPrChange>
          </w:rPr>
          <w:t xml:space="preserve">rentabilidade, benefícios </w:t>
        </w:r>
      </w:ins>
      <w:ins w:id="714" w:author="Alessandra Fragoso" w:date="2024-03-04T22:28:00Z">
        <w:r w:rsidR="00595F05" w:rsidRPr="00595F05">
          <w:rPr>
            <w:highlight w:val="yellow"/>
            <w:rPrChange w:id="715" w:author="Alessandra Fragoso" w:date="2024-03-04T22:29:00Z">
              <w:rPr/>
            </w:rPrChange>
          </w:rPr>
          <w:t xml:space="preserve">que costuma apreciar </w:t>
        </w:r>
      </w:ins>
      <w:ins w:id="716" w:author="Alessandra Fragoso" w:date="2024-03-03T21:39:00Z">
        <w:r w:rsidR="00F3440A" w:rsidRPr="00595F05">
          <w:rPr>
            <w:highlight w:val="yellow"/>
            <w:rPrChange w:id="717" w:author="Alessandra Fragoso" w:date="2024-03-04T22:29:00Z">
              <w:rPr/>
            </w:rPrChange>
          </w:rPr>
          <w:t>e tudo o que possa impactar sua percepção</w:t>
        </w:r>
      </w:ins>
      <w:ins w:id="718" w:author="Alessandra Fragoso" w:date="2024-03-04T22:29:00Z">
        <w:r w:rsidR="00595F05" w:rsidRPr="00595F05">
          <w:rPr>
            <w:highlight w:val="yellow"/>
            <w:rPrChange w:id="719" w:author="Alessandra Fragoso" w:date="2024-03-04T22:29:00Z">
              <w:rPr/>
            </w:rPrChange>
          </w:rPr>
          <w:t xml:space="preserve"> sobre a empresa</w:t>
        </w:r>
      </w:ins>
      <w:ins w:id="720" w:author="Alessandra Fragoso" w:date="2024-03-03T21:08:00Z">
        <w:r w:rsidR="008B0D4A" w:rsidRPr="00595F05">
          <w:rPr>
            <w:highlight w:val="yellow"/>
            <w:rPrChange w:id="721" w:author="Alessandra Fragoso" w:date="2024-03-04T22:29:00Z">
              <w:rPr/>
            </w:rPrChange>
          </w:rPr>
          <w:t>.</w:t>
        </w:r>
      </w:ins>
    </w:p>
    <w:p w14:paraId="0C390403" w14:textId="716DA5EA" w:rsidR="00467039" w:rsidRPr="008932F6" w:rsidDel="008B0D4A" w:rsidRDefault="00467039" w:rsidP="00EA48AC">
      <w:pPr>
        <w:spacing w:line="360" w:lineRule="auto"/>
        <w:ind w:firstLine="709"/>
        <w:rPr>
          <w:del w:id="722" w:author="Alessandra Fragoso" w:date="2024-03-03T21:08:00Z"/>
        </w:rPr>
      </w:pPr>
      <w:del w:id="723" w:author="Alessandra Fragoso" w:date="2024-03-03T21:01:00Z">
        <w:r w:rsidRPr="008932F6" w:rsidDel="00B633D2">
          <w:delText xml:space="preserve"> </w:delText>
        </w:r>
      </w:del>
      <w:del w:id="724" w:author="Alessandra Fragoso" w:date="2024-03-03T20:46:00Z">
        <w:r w:rsidRPr="008932F6" w:rsidDel="00AB4882">
          <w:delText>e apresentada em 2003 na forma de artigo na Revista da Universidade de Harvard – EUA</w:delText>
        </w:r>
        <w:r w:rsidR="008A4B73" w:rsidRPr="008932F6" w:rsidDel="00AB4882">
          <w:delText xml:space="preserve">. </w:delText>
        </w:r>
      </w:del>
      <w:ins w:id="725" w:author="André Carvalho" w:date="2024-02-21T19:38:00Z">
        <w:del w:id="726" w:author="Alessandra Fragoso" w:date="2024-03-03T21:08:00Z">
          <w:r w:rsidR="00180DF8" w:rsidRPr="000A7D1E" w:rsidDel="008B0D4A">
            <w:rPr>
              <w:highlight w:val="yellow"/>
              <w:rPrChange w:id="727" w:author="Alessandra Fragoso" w:date="2024-03-03T16:36:00Z">
                <w:rPr/>
              </w:rPrChange>
            </w:rPr>
            <w:delText>(qual(is) o(s) artigo(s) de referência)</w:delText>
          </w:r>
        </w:del>
      </w:ins>
    </w:p>
    <w:p w14:paraId="3453738A" w14:textId="7CE05244" w:rsidR="00EE5AA7" w:rsidRPr="008932F6" w:rsidRDefault="00C42B5C" w:rsidP="00467039">
      <w:pPr>
        <w:spacing w:line="360" w:lineRule="auto"/>
        <w:ind w:firstLine="708"/>
      </w:pPr>
      <w:r w:rsidRPr="00195878">
        <w:rPr>
          <w:highlight w:val="yellow"/>
          <w:rPrChange w:id="728" w:author="Alessandra Fragoso" w:date="2024-03-03T16:53:00Z">
            <w:rPr/>
          </w:rPrChange>
        </w:rPr>
        <w:t>D</w:t>
      </w:r>
      <w:r w:rsidR="00927AFF" w:rsidRPr="00195878">
        <w:rPr>
          <w:highlight w:val="yellow"/>
          <w:rPrChange w:id="729" w:author="Alessandra Fragoso" w:date="2024-03-03T16:53:00Z">
            <w:rPr/>
          </w:rPrChange>
        </w:rPr>
        <w:t>a r</w:t>
      </w:r>
      <w:r w:rsidR="00EE5AA7" w:rsidRPr="00195878">
        <w:rPr>
          <w:highlight w:val="yellow"/>
          <w:rPrChange w:id="730" w:author="Alessandra Fragoso" w:date="2024-03-03T16:53:00Z">
            <w:rPr/>
          </w:rPrChange>
        </w:rPr>
        <w:t xml:space="preserve">eferência à </w:t>
      </w:r>
      <w:ins w:id="731" w:author="Alessandra Fragoso" w:date="2024-03-03T16:53:00Z">
        <w:r w:rsidR="00323007" w:rsidRPr="00195878">
          <w:rPr>
            <w:highlight w:val="yellow"/>
            <w:rPrChange w:id="732" w:author="Alessandra Fragoso" w:date="2024-03-03T16:53:00Z">
              <w:rPr/>
            </w:rPrChange>
          </w:rPr>
          <w:t xml:space="preserve">necessidade de aproximação dos clientes </w:t>
        </w:r>
        <w:r w:rsidR="00195878" w:rsidRPr="00195878">
          <w:rPr>
            <w:highlight w:val="yellow"/>
            <w:rPrChange w:id="733" w:author="Alessandra Fragoso" w:date="2024-03-03T16:53:00Z">
              <w:rPr/>
            </w:rPrChange>
          </w:rPr>
          <w:t xml:space="preserve">e à </w:t>
        </w:r>
      </w:ins>
      <w:r w:rsidR="00EE5AA7" w:rsidRPr="00195878">
        <w:rPr>
          <w:highlight w:val="yellow"/>
          <w:rPrChange w:id="734" w:author="Alessandra Fragoso" w:date="2024-03-03T16:53:00Z">
            <w:rPr/>
          </w:rPrChange>
        </w:rPr>
        <w:t xml:space="preserve">metodologia </w:t>
      </w:r>
      <w:r w:rsidR="00856FE4" w:rsidRPr="00195878">
        <w:rPr>
          <w:highlight w:val="yellow"/>
          <w:rPrChange w:id="735" w:author="Alessandra Fragoso" w:date="2024-03-03T16:53:00Z">
            <w:rPr/>
          </w:rPrChange>
        </w:rPr>
        <w:t>NPS</w:t>
      </w:r>
      <w:del w:id="736" w:author="Alessandra Fragoso" w:date="2024-03-03T21:00:00Z">
        <w:r w:rsidR="003310B9" w:rsidRPr="00195878" w:rsidDel="0030163A">
          <w:rPr>
            <w:highlight w:val="yellow"/>
            <w:rPrChange w:id="737" w:author="Alessandra Fragoso" w:date="2024-03-03T16:53:00Z">
              <w:rPr/>
            </w:rPrChange>
          </w:rPr>
          <w:delText xml:space="preserve"> criada </w:delText>
        </w:r>
        <w:r w:rsidR="00C21DED" w:rsidRPr="00195878" w:rsidDel="0030163A">
          <w:rPr>
            <w:highlight w:val="yellow"/>
            <w:rPrChange w:id="738" w:author="Alessandra Fragoso" w:date="2024-03-03T16:53:00Z">
              <w:rPr/>
            </w:rPrChange>
          </w:rPr>
          <w:delText>por Reichheld</w:delText>
        </w:r>
        <w:r w:rsidR="003E40FD" w:rsidRPr="00195878" w:rsidDel="0030163A">
          <w:rPr>
            <w:highlight w:val="yellow"/>
            <w:rPrChange w:id="739" w:author="Alessandra Fragoso" w:date="2024-03-03T16:53:00Z">
              <w:rPr/>
            </w:rPrChange>
          </w:rPr>
          <w:delText xml:space="preserve"> (2003)</w:delText>
        </w:r>
      </w:del>
      <w:r w:rsidRPr="00195878">
        <w:rPr>
          <w:highlight w:val="yellow"/>
          <w:rPrChange w:id="740" w:author="Alessandra Fragoso" w:date="2024-03-03T16:53:00Z">
            <w:rPr/>
          </w:rPrChange>
        </w:rPr>
        <w:t xml:space="preserve">, origina-se a questão </w:t>
      </w:r>
      <w:r w:rsidR="00927AFF" w:rsidRPr="00195878">
        <w:rPr>
          <w:highlight w:val="yellow"/>
          <w:rPrChange w:id="741" w:author="Alessandra Fragoso" w:date="2024-03-03T16:53:00Z">
            <w:rPr/>
          </w:rPrChange>
        </w:rPr>
        <w:t>9</w:t>
      </w:r>
      <w:r w:rsidR="006D412D" w:rsidRPr="00195878">
        <w:rPr>
          <w:highlight w:val="yellow"/>
          <w:rPrChange w:id="742" w:author="Alessandra Fragoso" w:date="2024-03-03T16:53:00Z">
            <w:rPr/>
          </w:rPrChange>
        </w:rPr>
        <w:t xml:space="preserve">: </w:t>
      </w:r>
      <w:r w:rsidR="00270FB8" w:rsidRPr="00195878">
        <w:rPr>
          <w:highlight w:val="yellow"/>
          <w:rPrChange w:id="743" w:author="Alessandra Fragoso" w:date="2024-03-03T16:53:00Z">
            <w:rPr/>
          </w:rPrChange>
        </w:rPr>
        <w:t>Quanto ao NPS, você identificou uma melhora na satisfação do cliente em relação ao atendimento prestado com o apoio da ferramenta?</w:t>
      </w:r>
      <w:r w:rsidR="006D412D" w:rsidRPr="008932F6">
        <w:t xml:space="preserve"> </w:t>
      </w:r>
    </w:p>
    <w:p w14:paraId="594D7ACD" w14:textId="77777777" w:rsidR="008D2A68" w:rsidRDefault="0025471C" w:rsidP="008D2A68">
      <w:pPr>
        <w:spacing w:line="360" w:lineRule="auto"/>
        <w:ind w:firstLine="708"/>
        <w:rPr>
          <w:ins w:id="744" w:author="Alessandra Fragoso" w:date="2024-03-04T23:19:00Z"/>
        </w:rPr>
      </w:pPr>
      <w:r w:rsidRPr="008932F6">
        <w:t xml:space="preserve">As ferramentas digitais são importantes armas para </w:t>
      </w:r>
      <w:r w:rsidR="00116031" w:rsidRPr="008932F6">
        <w:t>os funcionários da linha de frente, isto é, aquele</w:t>
      </w:r>
      <w:r w:rsidR="00FA24A2" w:rsidRPr="008932F6">
        <w:t>s</w:t>
      </w:r>
      <w:r w:rsidR="00116031" w:rsidRPr="008932F6">
        <w:t xml:space="preserve"> que interage</w:t>
      </w:r>
      <w:r w:rsidR="00FA24A2" w:rsidRPr="008932F6">
        <w:t>m</w:t>
      </w:r>
      <w:r w:rsidR="00116031" w:rsidRPr="008932F6">
        <w:t xml:space="preserve"> diretamente com o cliente</w:t>
      </w:r>
      <w:r w:rsidR="00FA24A2" w:rsidRPr="008932F6">
        <w:t xml:space="preserve">. </w:t>
      </w:r>
      <w:r w:rsidR="00EB00CA" w:rsidRPr="008932F6">
        <w:t>Munidos de informações important</w:t>
      </w:r>
      <w:r w:rsidR="004D540F" w:rsidRPr="008932F6">
        <w:t>es sobre os clientes, estes funcionários podem se tornar mais produtivos</w:t>
      </w:r>
      <w:r w:rsidR="00961FEC" w:rsidRPr="008932F6">
        <w:t xml:space="preserve">, pois deixam de se </w:t>
      </w:r>
      <w:r w:rsidR="00961FEC" w:rsidRPr="006F7289">
        <w:rPr>
          <w:highlight w:val="yellow"/>
          <w:rPrChange w:id="745" w:author="Alessandra Fragoso" w:date="2024-03-04T21:40:00Z">
            <w:rPr/>
          </w:rPrChange>
        </w:rPr>
        <w:t xml:space="preserve">preocupar em tentar </w:t>
      </w:r>
      <w:r w:rsidR="00EE2FEB" w:rsidRPr="006F7289">
        <w:rPr>
          <w:highlight w:val="yellow"/>
          <w:rPrChange w:id="746" w:author="Alessandra Fragoso" w:date="2024-03-04T21:40:00Z">
            <w:rPr/>
          </w:rPrChange>
        </w:rPr>
        <w:t>adivinhar</w:t>
      </w:r>
      <w:r w:rsidR="002C2242" w:rsidRPr="006F7289">
        <w:rPr>
          <w:highlight w:val="yellow"/>
          <w:rPrChange w:id="747" w:author="Alessandra Fragoso" w:date="2024-03-04T21:40:00Z">
            <w:rPr/>
          </w:rPrChange>
        </w:rPr>
        <w:t xml:space="preserve"> qual a melhor oferta e podem se concentrar na conversão de vendas</w:t>
      </w:r>
      <w:r w:rsidR="00AA355E" w:rsidRPr="006F7289">
        <w:rPr>
          <w:highlight w:val="yellow"/>
          <w:rPrChange w:id="748" w:author="Alessandra Fragoso" w:date="2024-03-04T21:40:00Z">
            <w:rPr/>
          </w:rPrChange>
        </w:rPr>
        <w:t xml:space="preserve">, bem como no </w:t>
      </w:r>
      <w:proofErr w:type="spellStart"/>
      <w:r w:rsidR="00AA355E" w:rsidRPr="006F7289">
        <w:rPr>
          <w:i/>
          <w:iCs/>
          <w:highlight w:val="yellow"/>
          <w:rPrChange w:id="749" w:author="Alessandra Fragoso" w:date="2024-03-04T21:40:00Z">
            <w:rPr>
              <w:i/>
              <w:iCs/>
            </w:rPr>
          </w:rPrChange>
        </w:rPr>
        <w:t>cross</w:t>
      </w:r>
      <w:r w:rsidR="00B865E2" w:rsidRPr="006F7289">
        <w:rPr>
          <w:i/>
          <w:iCs/>
          <w:highlight w:val="yellow"/>
          <w:rPrChange w:id="750" w:author="Alessandra Fragoso" w:date="2024-03-04T21:40:00Z">
            <w:rPr>
              <w:i/>
              <w:iCs/>
            </w:rPr>
          </w:rPrChange>
        </w:rPr>
        <w:t>-selling</w:t>
      </w:r>
      <w:proofErr w:type="spellEnd"/>
      <w:ins w:id="751" w:author="Alessandra Fragoso" w:date="2024-03-03T21:16:00Z">
        <w:r w:rsidR="00E01E09" w:rsidRPr="006F7289">
          <w:rPr>
            <w:i/>
            <w:iCs/>
            <w:highlight w:val="yellow"/>
            <w:rPrChange w:id="752" w:author="Alessandra Fragoso" w:date="2024-03-04T21:40:00Z">
              <w:rPr>
                <w:i/>
                <w:iCs/>
              </w:rPr>
            </w:rPrChange>
          </w:rPr>
          <w:t xml:space="preserve"> </w:t>
        </w:r>
        <w:r w:rsidR="00E01E09" w:rsidRPr="006F7289">
          <w:rPr>
            <w:highlight w:val="yellow"/>
            <w:rPrChange w:id="753" w:author="Alessandra Fragoso" w:date="2024-03-04T21:40:00Z">
              <w:rPr>
                <w:i/>
                <w:iCs/>
              </w:rPr>
            </w:rPrChange>
          </w:rPr>
          <w:t>(sugestão de um produto ou serviço adicional)</w:t>
        </w:r>
      </w:ins>
      <w:r w:rsidR="00B865E2" w:rsidRPr="006F7289">
        <w:rPr>
          <w:highlight w:val="yellow"/>
          <w:rPrChange w:id="754" w:author="Alessandra Fragoso" w:date="2024-03-04T21:40:00Z">
            <w:rPr/>
          </w:rPrChange>
        </w:rPr>
        <w:t xml:space="preserve"> e </w:t>
      </w:r>
      <w:proofErr w:type="spellStart"/>
      <w:r w:rsidR="00B865E2" w:rsidRPr="006F7289">
        <w:rPr>
          <w:i/>
          <w:iCs/>
          <w:highlight w:val="yellow"/>
          <w:rPrChange w:id="755" w:author="Alessandra Fragoso" w:date="2024-03-04T21:40:00Z">
            <w:rPr>
              <w:i/>
              <w:iCs/>
            </w:rPr>
          </w:rPrChange>
        </w:rPr>
        <w:t>up-selling</w:t>
      </w:r>
      <w:proofErr w:type="spellEnd"/>
      <w:ins w:id="756" w:author="Alessandra Fragoso" w:date="2024-03-03T21:17:00Z">
        <w:r w:rsidR="00575E96" w:rsidRPr="006F7289">
          <w:rPr>
            <w:i/>
            <w:iCs/>
            <w:highlight w:val="yellow"/>
            <w:rPrChange w:id="757" w:author="Alessandra Fragoso" w:date="2024-03-04T21:40:00Z">
              <w:rPr>
                <w:i/>
                <w:iCs/>
              </w:rPr>
            </w:rPrChange>
          </w:rPr>
          <w:t xml:space="preserve"> </w:t>
        </w:r>
        <w:r w:rsidR="00575E96" w:rsidRPr="006F7289">
          <w:rPr>
            <w:highlight w:val="yellow"/>
            <w:rPrChange w:id="758" w:author="Alessandra Fragoso" w:date="2024-03-04T21:40:00Z">
              <w:rPr>
                <w:i/>
                <w:iCs/>
              </w:rPr>
            </w:rPrChange>
          </w:rPr>
          <w:t>(</w:t>
        </w:r>
      </w:ins>
      <w:ins w:id="759" w:author="Alessandra Fragoso" w:date="2024-03-03T21:20:00Z">
        <w:r w:rsidR="008C3474" w:rsidRPr="006F7289">
          <w:rPr>
            <w:highlight w:val="yellow"/>
            <w:rPrChange w:id="760" w:author="Alessandra Fragoso" w:date="2024-03-04T21:40:00Z">
              <w:rPr/>
            </w:rPrChange>
          </w:rPr>
          <w:t xml:space="preserve">oferta </w:t>
        </w:r>
      </w:ins>
      <w:ins w:id="761" w:author="Alessandra Fragoso" w:date="2024-03-03T21:19:00Z">
        <w:r w:rsidR="00140183" w:rsidRPr="006F7289">
          <w:rPr>
            <w:highlight w:val="yellow"/>
            <w:rPrChange w:id="762" w:author="Alessandra Fragoso" w:date="2024-03-04T21:40:00Z">
              <w:rPr>
                <w:i/>
                <w:iCs/>
              </w:rPr>
            </w:rPrChange>
          </w:rPr>
          <w:t>de uma solução maior ou mais completa do que a considerada originalmente</w:t>
        </w:r>
      </w:ins>
      <w:ins w:id="763" w:author="Alessandra Fragoso" w:date="2024-03-03T21:20:00Z">
        <w:r w:rsidR="00B73334" w:rsidRPr="006F7289">
          <w:rPr>
            <w:highlight w:val="yellow"/>
            <w:rPrChange w:id="764" w:author="Alessandra Fragoso" w:date="2024-03-04T21:40:00Z">
              <w:rPr/>
            </w:rPrChange>
          </w:rPr>
          <w:t>)</w:t>
        </w:r>
      </w:ins>
      <w:ins w:id="765" w:author="Alessandra Fragoso" w:date="2024-03-03T21:19:00Z">
        <w:r w:rsidR="00140183" w:rsidRPr="006F7289">
          <w:rPr>
            <w:highlight w:val="yellow"/>
            <w:rPrChange w:id="766" w:author="Alessandra Fragoso" w:date="2024-03-04T21:40:00Z">
              <w:rPr>
                <w:i/>
                <w:iCs/>
              </w:rPr>
            </w:rPrChange>
          </w:rPr>
          <w:t>.</w:t>
        </w:r>
      </w:ins>
      <w:ins w:id="767" w:author="Alessandra Fragoso" w:date="2024-03-04T21:31:00Z">
        <w:r w:rsidR="00824CD8" w:rsidRPr="006F7289">
          <w:rPr>
            <w:highlight w:val="yellow"/>
            <w:rPrChange w:id="768" w:author="Alessandra Fragoso" w:date="2024-03-04T21:40:00Z">
              <w:rPr/>
            </w:rPrChange>
          </w:rPr>
          <w:t xml:space="preserve"> Fatores </w:t>
        </w:r>
      </w:ins>
      <w:ins w:id="769" w:author="Alessandra Fragoso" w:date="2024-03-04T21:32:00Z">
        <w:r w:rsidR="00824CD8" w:rsidRPr="006F7289">
          <w:rPr>
            <w:highlight w:val="yellow"/>
            <w:rPrChange w:id="770" w:author="Alessandra Fragoso" w:date="2024-03-04T21:40:00Z">
              <w:rPr/>
            </w:rPrChange>
          </w:rPr>
          <w:t>como estes possibilitam</w:t>
        </w:r>
      </w:ins>
      <w:ins w:id="771" w:author="Alessandra Fragoso" w:date="2024-03-04T21:31:00Z">
        <w:r w:rsidR="00824CD8" w:rsidRPr="006F7289">
          <w:rPr>
            <w:highlight w:val="yellow"/>
            <w:rPrChange w:id="772" w:author="Alessandra Fragoso" w:date="2024-03-04T21:40:00Z">
              <w:rPr/>
            </w:rPrChange>
          </w:rPr>
          <w:t xml:space="preserve"> inferir sobre o grau de satisfação e fidelização do</w:t>
        </w:r>
      </w:ins>
      <w:ins w:id="773" w:author="Alessandra Fragoso" w:date="2024-03-04T21:32:00Z">
        <w:r w:rsidR="00824CD8" w:rsidRPr="006F7289">
          <w:rPr>
            <w:highlight w:val="yellow"/>
            <w:rPrChange w:id="774" w:author="Alessandra Fragoso" w:date="2024-03-04T21:40:00Z">
              <w:rPr/>
            </w:rPrChange>
          </w:rPr>
          <w:t xml:space="preserve"> </w:t>
        </w:r>
      </w:ins>
      <w:ins w:id="775" w:author="Alessandra Fragoso" w:date="2024-03-04T21:31:00Z">
        <w:r w:rsidR="00824CD8" w:rsidRPr="006F7289">
          <w:rPr>
            <w:highlight w:val="yellow"/>
            <w:rPrChange w:id="776" w:author="Alessandra Fragoso" w:date="2024-03-04T21:40:00Z">
              <w:rPr/>
            </w:rPrChange>
          </w:rPr>
          <w:t>cliente</w:t>
        </w:r>
      </w:ins>
      <w:ins w:id="777" w:author="Alessandra Fragoso" w:date="2024-03-04T21:32:00Z">
        <w:r w:rsidR="00824CD8" w:rsidRPr="006F7289">
          <w:rPr>
            <w:highlight w:val="yellow"/>
            <w:rPrChange w:id="778" w:author="Alessandra Fragoso" w:date="2024-03-04T21:40:00Z">
              <w:rPr/>
            </w:rPrChange>
          </w:rPr>
          <w:t xml:space="preserve"> e até mesmo </w:t>
        </w:r>
      </w:ins>
      <w:ins w:id="779" w:author="Alessandra Fragoso" w:date="2024-03-04T21:31:00Z">
        <w:r w:rsidR="00824CD8" w:rsidRPr="006F7289">
          <w:rPr>
            <w:highlight w:val="yellow"/>
            <w:rPrChange w:id="780" w:author="Alessandra Fragoso" w:date="2024-03-04T21:40:00Z">
              <w:rPr/>
            </w:rPrChange>
          </w:rPr>
          <w:t xml:space="preserve">sobre a relação que o cliente </w:t>
        </w:r>
      </w:ins>
      <w:ins w:id="781" w:author="Alessandra Fragoso" w:date="2024-03-04T21:32:00Z">
        <w:r w:rsidR="00824CD8" w:rsidRPr="006F7289">
          <w:rPr>
            <w:highlight w:val="yellow"/>
            <w:rPrChange w:id="782" w:author="Alessandra Fragoso" w:date="2024-03-04T21:40:00Z">
              <w:rPr/>
            </w:rPrChange>
          </w:rPr>
          <w:t xml:space="preserve">possa ter </w:t>
        </w:r>
      </w:ins>
      <w:ins w:id="783" w:author="Alessandra Fragoso" w:date="2024-03-04T21:31:00Z">
        <w:r w:rsidR="00824CD8" w:rsidRPr="006F7289">
          <w:rPr>
            <w:highlight w:val="yellow"/>
            <w:rPrChange w:id="784" w:author="Alessandra Fragoso" w:date="2024-03-04T21:40:00Z">
              <w:rPr/>
            </w:rPrChange>
          </w:rPr>
          <w:t>com outras empresas</w:t>
        </w:r>
      </w:ins>
      <w:ins w:id="785" w:author="Alessandra Fragoso" w:date="2024-03-04T21:32:00Z">
        <w:r w:rsidR="00824CD8" w:rsidRPr="006F7289">
          <w:rPr>
            <w:highlight w:val="yellow"/>
            <w:rPrChange w:id="786" w:author="Alessandra Fragoso" w:date="2024-03-04T21:40:00Z">
              <w:rPr/>
            </w:rPrChange>
          </w:rPr>
          <w:t xml:space="preserve"> </w:t>
        </w:r>
      </w:ins>
      <w:ins w:id="787" w:author="Alessandra Fragoso" w:date="2024-03-04T21:31:00Z">
        <w:r w:rsidR="00824CD8" w:rsidRPr="006F7289">
          <w:rPr>
            <w:highlight w:val="yellow"/>
            <w:rPrChange w:id="788" w:author="Alessandra Fragoso" w:date="2024-03-04T21:40:00Z">
              <w:rPr/>
            </w:rPrChange>
          </w:rPr>
          <w:t>concorrentes</w:t>
        </w:r>
      </w:ins>
      <w:ins w:id="789" w:author="Alessandra Fragoso" w:date="2024-03-04T21:34:00Z">
        <w:r w:rsidR="00824CD8" w:rsidRPr="006F7289">
          <w:rPr>
            <w:highlight w:val="yellow"/>
            <w:rPrChange w:id="790" w:author="Alessandra Fragoso" w:date="2024-03-04T21:40:00Z">
              <w:rPr/>
            </w:rPrChange>
          </w:rPr>
          <w:t xml:space="preserve"> (Mourão, 2021)</w:t>
        </w:r>
      </w:ins>
      <w:ins w:id="791" w:author="Alessandra Fragoso" w:date="2024-03-04T21:31:00Z">
        <w:r w:rsidR="00824CD8" w:rsidRPr="006F7289">
          <w:rPr>
            <w:highlight w:val="yellow"/>
            <w:rPrChange w:id="792" w:author="Alessandra Fragoso" w:date="2024-03-04T21:40:00Z">
              <w:rPr/>
            </w:rPrChange>
          </w:rPr>
          <w:t>.</w:t>
        </w:r>
      </w:ins>
    </w:p>
    <w:p w14:paraId="33681825" w14:textId="73F498D6" w:rsidR="00C76E6A" w:rsidRPr="00085DCD" w:rsidDel="00B004A9" w:rsidRDefault="008D2A68" w:rsidP="00085DCD">
      <w:pPr>
        <w:spacing w:line="360" w:lineRule="auto"/>
        <w:ind w:firstLine="708"/>
        <w:rPr>
          <w:del w:id="793" w:author="Alessandra Fragoso" w:date="2024-03-03T21:24:00Z"/>
          <w:highlight w:val="yellow"/>
          <w:rPrChange w:id="794" w:author="Alessandra Fragoso" w:date="2024-03-04T23:38:00Z">
            <w:rPr>
              <w:del w:id="795" w:author="Alessandra Fragoso" w:date="2024-03-03T21:24:00Z"/>
            </w:rPr>
          </w:rPrChange>
        </w:rPr>
        <w:pPrChange w:id="796" w:author="Alessandra Fragoso" w:date="2024-03-04T23:38:00Z">
          <w:pPr>
            <w:spacing w:line="360" w:lineRule="auto"/>
            <w:ind w:firstLine="708"/>
          </w:pPr>
        </w:pPrChange>
      </w:pPr>
      <w:ins w:id="797" w:author="Alessandra Fragoso" w:date="2024-03-04T23:19:00Z">
        <w:r w:rsidRPr="00085DCD">
          <w:rPr>
            <w:highlight w:val="yellow"/>
            <w:rPrChange w:id="798" w:author="Alessandra Fragoso" w:date="2024-03-04T23:38:00Z">
              <w:rPr/>
            </w:rPrChange>
          </w:rPr>
          <w:t>Na visão de</w:t>
        </w:r>
      </w:ins>
      <w:ins w:id="799" w:author="Alessandra Fragoso" w:date="2024-03-04T23:20:00Z">
        <w:r w:rsidRPr="00085DCD">
          <w:rPr>
            <w:highlight w:val="yellow"/>
            <w:rPrChange w:id="800" w:author="Alessandra Fragoso" w:date="2024-03-04T23:38:00Z">
              <w:rPr/>
            </w:rPrChange>
          </w:rPr>
          <w:t xml:space="preserve"> Araújo (2022), u</w:t>
        </w:r>
      </w:ins>
      <w:ins w:id="801" w:author="Alessandra Fragoso" w:date="2024-03-04T23:17:00Z">
        <w:r w:rsidRPr="00085DCD">
          <w:rPr>
            <w:highlight w:val="yellow"/>
            <w:rPrChange w:id="802" w:author="Alessandra Fragoso" w:date="2024-03-04T23:38:00Z">
              <w:rPr/>
            </w:rPrChange>
          </w:rPr>
          <w:t>m aspecto chave</w:t>
        </w:r>
      </w:ins>
      <w:ins w:id="803" w:author="Alessandra Fragoso" w:date="2024-03-04T23:18:00Z">
        <w:r w:rsidRPr="00085DCD">
          <w:rPr>
            <w:highlight w:val="yellow"/>
            <w:rPrChange w:id="804" w:author="Alessandra Fragoso" w:date="2024-03-04T23:38:00Z">
              <w:rPr/>
            </w:rPrChange>
          </w:rPr>
          <w:t xml:space="preserve"> da sobrevivência das instituições financeiras é a preocupação em manter o seu cliente</w:t>
        </w:r>
      </w:ins>
      <w:ins w:id="805" w:author="Alessandra Fragoso" w:date="2024-03-04T23:19:00Z">
        <w:r w:rsidRPr="00085DCD">
          <w:rPr>
            <w:highlight w:val="yellow"/>
            <w:rPrChange w:id="806" w:author="Alessandra Fragoso" w:date="2024-03-04T23:38:00Z">
              <w:rPr/>
            </w:rPrChange>
          </w:rPr>
          <w:t xml:space="preserve"> fidelizado</w:t>
        </w:r>
      </w:ins>
      <w:ins w:id="807" w:author="Alessandra Fragoso" w:date="2024-03-04T23:18:00Z">
        <w:r w:rsidRPr="00085DCD">
          <w:rPr>
            <w:highlight w:val="yellow"/>
            <w:rPrChange w:id="808" w:author="Alessandra Fragoso" w:date="2024-03-04T23:38:00Z">
              <w:rPr/>
            </w:rPrChange>
          </w:rPr>
          <w:t>.</w:t>
        </w:r>
      </w:ins>
      <w:ins w:id="809" w:author="Alessandra Fragoso" w:date="2024-03-04T23:19:00Z">
        <w:r w:rsidRPr="00085DCD">
          <w:rPr>
            <w:highlight w:val="yellow"/>
            <w:rPrChange w:id="810" w:author="Alessandra Fragoso" w:date="2024-03-04T23:38:00Z">
              <w:rPr/>
            </w:rPrChange>
          </w:rPr>
          <w:t xml:space="preserve"> O </w:t>
        </w:r>
      </w:ins>
      <w:proofErr w:type="spellStart"/>
      <w:ins w:id="811" w:author="Alessandra Fragoso" w:date="2024-03-04T23:21:00Z">
        <w:r w:rsidRPr="00085DCD">
          <w:rPr>
            <w:i/>
            <w:iCs/>
            <w:highlight w:val="yellow"/>
            <w:rPrChange w:id="812" w:author="Alessandra Fragoso" w:date="2024-03-04T23:38:00Z">
              <w:rPr/>
            </w:rPrChange>
          </w:rPr>
          <w:t>churn</w:t>
        </w:r>
        <w:proofErr w:type="spellEnd"/>
        <w:r w:rsidRPr="00085DCD">
          <w:rPr>
            <w:highlight w:val="yellow"/>
            <w:rPrChange w:id="813" w:author="Alessandra Fragoso" w:date="2024-03-04T23:38:00Z">
              <w:rPr/>
            </w:rPrChange>
          </w:rPr>
          <w:t>, que é quando</w:t>
        </w:r>
      </w:ins>
      <w:ins w:id="814" w:author="Alessandra Fragoso" w:date="2024-03-04T23:22:00Z">
        <w:r w:rsidRPr="00085DCD">
          <w:rPr>
            <w:highlight w:val="yellow"/>
            <w:rPrChange w:id="815" w:author="Alessandra Fragoso" w:date="2024-03-04T23:38:00Z">
              <w:rPr/>
            </w:rPrChange>
          </w:rPr>
          <w:t xml:space="preserve"> o cliente deixa de fazer negócios com o banco</w:t>
        </w:r>
      </w:ins>
      <w:ins w:id="816" w:author="Alessandra Fragoso" w:date="2024-03-04T23:23:00Z">
        <w:r w:rsidRPr="00085DCD">
          <w:rPr>
            <w:highlight w:val="yellow"/>
            <w:rPrChange w:id="817" w:author="Alessandra Fragoso" w:date="2024-03-04T23:38:00Z">
              <w:rPr/>
            </w:rPrChange>
          </w:rPr>
          <w:t xml:space="preserve">, é considerada uma métrica importante </w:t>
        </w:r>
      </w:ins>
      <w:ins w:id="818" w:author="Alessandra Fragoso" w:date="2024-03-04T23:24:00Z">
        <w:r w:rsidRPr="00085DCD">
          <w:rPr>
            <w:highlight w:val="yellow"/>
            <w:rPrChange w:id="819" w:author="Alessandra Fragoso" w:date="2024-03-04T23:38:00Z">
              <w:rPr/>
            </w:rPrChange>
          </w:rPr>
          <w:t xml:space="preserve">para avaliar o </w:t>
        </w:r>
        <w:r w:rsidR="00B004A9" w:rsidRPr="00085DCD">
          <w:rPr>
            <w:highlight w:val="yellow"/>
            <w:rPrChange w:id="820" w:author="Alessandra Fragoso" w:date="2024-03-04T23:38:00Z">
              <w:rPr/>
            </w:rPrChange>
          </w:rPr>
          <w:t xml:space="preserve">seu </w:t>
        </w:r>
        <w:r w:rsidRPr="00085DCD">
          <w:rPr>
            <w:highlight w:val="yellow"/>
            <w:rPrChange w:id="821" w:author="Alessandra Fragoso" w:date="2024-03-04T23:38:00Z">
              <w:rPr/>
            </w:rPrChange>
          </w:rPr>
          <w:t>desempenho</w:t>
        </w:r>
      </w:ins>
      <w:ins w:id="822" w:author="Alessandra Fragoso" w:date="2024-03-04T23:25:00Z">
        <w:r w:rsidR="00B004A9" w:rsidRPr="00085DCD">
          <w:rPr>
            <w:highlight w:val="yellow"/>
            <w:rPrChange w:id="823" w:author="Alessandra Fragoso" w:date="2024-03-04T23:38:00Z">
              <w:rPr/>
            </w:rPrChange>
          </w:rPr>
          <w:t xml:space="preserve">, pois entendem que </w:t>
        </w:r>
        <w:r w:rsidR="00B004A9" w:rsidRPr="00085DCD">
          <w:rPr>
            <w:highlight w:val="yellow"/>
            <w:rPrChange w:id="824" w:author="Alessandra Fragoso" w:date="2024-03-04T23:38:00Z">
              <w:rPr/>
            </w:rPrChange>
          </w:rPr>
          <w:t>reter um</w:t>
        </w:r>
      </w:ins>
      <w:ins w:id="825" w:author="Alessandra Fragoso" w:date="2024-03-04T23:26:00Z">
        <w:r w:rsidR="00B004A9" w:rsidRPr="00085DCD">
          <w:rPr>
            <w:highlight w:val="yellow"/>
            <w:rPrChange w:id="826" w:author="Alessandra Fragoso" w:date="2024-03-04T23:38:00Z">
              <w:rPr/>
            </w:rPrChange>
          </w:rPr>
          <w:t xml:space="preserve"> </w:t>
        </w:r>
      </w:ins>
      <w:ins w:id="827" w:author="Alessandra Fragoso" w:date="2024-03-04T23:25:00Z">
        <w:r w:rsidR="00B004A9" w:rsidRPr="00085DCD">
          <w:rPr>
            <w:highlight w:val="yellow"/>
            <w:rPrChange w:id="828" w:author="Alessandra Fragoso" w:date="2024-03-04T23:38:00Z">
              <w:rPr/>
            </w:rPrChange>
          </w:rPr>
          <w:t xml:space="preserve">cliente </w:t>
        </w:r>
      </w:ins>
      <w:ins w:id="829" w:author="Alessandra Fragoso" w:date="2024-03-04T23:26:00Z">
        <w:r w:rsidR="00B004A9" w:rsidRPr="00085DCD">
          <w:rPr>
            <w:highlight w:val="yellow"/>
            <w:rPrChange w:id="830" w:author="Alessandra Fragoso" w:date="2024-03-04T23:38:00Z">
              <w:rPr/>
            </w:rPrChange>
          </w:rPr>
          <w:t xml:space="preserve">é </w:t>
        </w:r>
      </w:ins>
      <w:ins w:id="831" w:author="Alessandra Fragoso" w:date="2024-03-04T23:25:00Z">
        <w:r w:rsidR="00B004A9" w:rsidRPr="00085DCD">
          <w:rPr>
            <w:highlight w:val="yellow"/>
            <w:rPrChange w:id="832" w:author="Alessandra Fragoso" w:date="2024-03-04T23:38:00Z">
              <w:rPr/>
            </w:rPrChange>
          </w:rPr>
          <w:t>menos oneroso do que ganhar um novo</w:t>
        </w:r>
      </w:ins>
      <w:ins w:id="833" w:author="Alessandra Fragoso" w:date="2024-03-04T23:26:00Z">
        <w:r w:rsidR="00B004A9" w:rsidRPr="00085DCD">
          <w:rPr>
            <w:highlight w:val="yellow"/>
            <w:rPrChange w:id="834" w:author="Alessandra Fragoso" w:date="2024-03-04T23:38:00Z">
              <w:rPr/>
            </w:rPrChange>
          </w:rPr>
          <w:t>.</w:t>
        </w:r>
      </w:ins>
      <w:del w:id="835" w:author="Alessandra Fragoso" w:date="2024-03-03T21:24:00Z">
        <w:r w:rsidR="002F2F1A" w:rsidRPr="00085DCD" w:rsidDel="00DD071F">
          <w:rPr>
            <w:i/>
            <w:iCs/>
            <w:highlight w:val="yellow"/>
            <w:rPrChange w:id="836" w:author="Alessandra Fragoso" w:date="2024-03-04T23:38:00Z">
              <w:rPr>
                <w:i/>
                <w:iCs/>
              </w:rPr>
            </w:rPrChange>
          </w:rPr>
          <w:delText xml:space="preserve"> </w:delText>
        </w:r>
        <w:r w:rsidR="002F2F1A" w:rsidRPr="00085DCD" w:rsidDel="00DD071F">
          <w:rPr>
            <w:highlight w:val="yellow"/>
            <w:rPrChange w:id="837" w:author="Alessandra Fragoso" w:date="2024-03-04T23:38:00Z">
              <w:rPr/>
            </w:rPrChange>
          </w:rPr>
          <w:delText xml:space="preserve">(Kotler, </w:delText>
        </w:r>
        <w:commentRangeStart w:id="838"/>
        <w:r w:rsidR="002F2F1A" w:rsidRPr="00085DCD" w:rsidDel="00DD071F">
          <w:rPr>
            <w:highlight w:val="yellow"/>
            <w:rPrChange w:id="839" w:author="Alessandra Fragoso" w:date="2024-03-04T23:38:00Z">
              <w:rPr/>
            </w:rPrChange>
          </w:rPr>
          <w:delText>2021</w:delText>
        </w:r>
        <w:commentRangeEnd w:id="838"/>
        <w:r w:rsidR="00180DF8" w:rsidRPr="00085DCD" w:rsidDel="00DD071F">
          <w:rPr>
            <w:rStyle w:val="Refdecomentrio"/>
            <w:highlight w:val="yellow"/>
            <w:rPrChange w:id="840" w:author="Alessandra Fragoso" w:date="2024-03-04T23:38:00Z">
              <w:rPr>
                <w:rStyle w:val="Refdecomentrio"/>
              </w:rPr>
            </w:rPrChange>
          </w:rPr>
          <w:commentReference w:id="838"/>
        </w:r>
        <w:r w:rsidR="002F2F1A" w:rsidRPr="00085DCD" w:rsidDel="00DD071F">
          <w:rPr>
            <w:highlight w:val="yellow"/>
            <w:rPrChange w:id="841" w:author="Alessandra Fragoso" w:date="2024-03-04T23:38:00Z">
              <w:rPr/>
            </w:rPrChange>
          </w:rPr>
          <w:delText>)</w:delText>
        </w:r>
        <w:r w:rsidR="00B865E2" w:rsidRPr="00085DCD" w:rsidDel="00DD071F">
          <w:rPr>
            <w:highlight w:val="yellow"/>
            <w:rPrChange w:id="842" w:author="Alessandra Fragoso" w:date="2024-03-04T23:38:00Z">
              <w:rPr/>
            </w:rPrChange>
          </w:rPr>
          <w:delText>.</w:delText>
        </w:r>
        <w:r w:rsidR="00A4720B" w:rsidRPr="00085DCD" w:rsidDel="00DD071F">
          <w:rPr>
            <w:highlight w:val="yellow"/>
            <w:rPrChange w:id="843" w:author="Alessandra Fragoso" w:date="2024-03-04T23:38:00Z">
              <w:rPr/>
            </w:rPrChange>
          </w:rPr>
          <w:delText xml:space="preserve"> </w:delText>
        </w:r>
      </w:del>
    </w:p>
    <w:p w14:paraId="1A118AF6" w14:textId="7961EA07" w:rsidR="00B004A9" w:rsidRPr="00B004A9" w:rsidRDefault="00085DCD" w:rsidP="00085DCD">
      <w:pPr>
        <w:spacing w:line="360" w:lineRule="auto"/>
        <w:ind w:firstLine="708"/>
        <w:rPr>
          <w:ins w:id="844" w:author="Alessandra Fragoso" w:date="2024-03-04T23:28:00Z"/>
        </w:rPr>
      </w:pPr>
      <w:ins w:id="845" w:author="Alessandra Fragoso" w:date="2024-03-04T23:38:00Z">
        <w:r>
          <w:rPr>
            <w:highlight w:val="yellow"/>
          </w:rPr>
          <w:t xml:space="preserve"> </w:t>
        </w:r>
      </w:ins>
      <w:ins w:id="846" w:author="Alessandra Fragoso" w:date="2024-03-04T23:32:00Z">
        <w:r w:rsidR="00B004A9" w:rsidRPr="00085DCD">
          <w:rPr>
            <w:highlight w:val="yellow"/>
            <w:rPrChange w:id="847" w:author="Alessandra Fragoso" w:date="2024-03-04T23:38:00Z">
              <w:rPr/>
            </w:rPrChange>
          </w:rPr>
          <w:t>Constitui-se</w:t>
        </w:r>
      </w:ins>
      <w:ins w:id="848" w:author="Alessandra Fragoso" w:date="2024-03-04T23:31:00Z">
        <w:r w:rsidR="00B004A9" w:rsidRPr="00085DCD">
          <w:rPr>
            <w:highlight w:val="yellow"/>
            <w:rPrChange w:id="849" w:author="Alessandra Fragoso" w:date="2024-03-04T23:38:00Z">
              <w:rPr/>
            </w:rPrChange>
          </w:rPr>
          <w:t xml:space="preserve"> </w:t>
        </w:r>
      </w:ins>
      <w:ins w:id="850" w:author="Alessandra Fragoso" w:date="2024-03-04T23:32:00Z">
        <w:r w:rsidR="00B004A9" w:rsidRPr="00085DCD">
          <w:rPr>
            <w:highlight w:val="yellow"/>
            <w:rPrChange w:id="851" w:author="Alessandra Fragoso" w:date="2024-03-04T23:38:00Z">
              <w:rPr/>
            </w:rPrChange>
          </w:rPr>
          <w:t xml:space="preserve">um desafio para </w:t>
        </w:r>
      </w:ins>
      <w:ins w:id="852" w:author="Alessandra Fragoso" w:date="2024-03-04T23:31:00Z">
        <w:r w:rsidR="00B004A9" w:rsidRPr="00085DCD">
          <w:rPr>
            <w:highlight w:val="yellow"/>
            <w:rPrChange w:id="853" w:author="Alessandra Fragoso" w:date="2024-03-04T23:38:00Z">
              <w:rPr/>
            </w:rPrChange>
          </w:rPr>
          <w:t>muitas empresas</w:t>
        </w:r>
      </w:ins>
      <w:ins w:id="854" w:author="Alessandra Fragoso" w:date="2024-03-04T23:32:00Z">
        <w:r w:rsidR="00B004A9" w:rsidRPr="00085DCD">
          <w:rPr>
            <w:highlight w:val="yellow"/>
            <w:rPrChange w:id="855" w:author="Alessandra Fragoso" w:date="2024-03-04T23:38:00Z">
              <w:rPr/>
            </w:rPrChange>
          </w:rPr>
          <w:t xml:space="preserve"> </w:t>
        </w:r>
      </w:ins>
      <w:ins w:id="856" w:author="Alessandra Fragoso" w:date="2024-03-04T23:31:00Z">
        <w:r w:rsidR="00B004A9" w:rsidRPr="00085DCD">
          <w:rPr>
            <w:highlight w:val="yellow"/>
            <w:rPrChange w:id="857" w:author="Alessandra Fragoso" w:date="2024-03-04T23:38:00Z">
              <w:rPr/>
            </w:rPrChange>
          </w:rPr>
          <w:t>manter suas base</w:t>
        </w:r>
      </w:ins>
      <w:ins w:id="858" w:author="Alessandra Fragoso" w:date="2024-03-04T23:34:00Z">
        <w:r w:rsidR="00B004A9" w:rsidRPr="00085DCD">
          <w:rPr>
            <w:highlight w:val="yellow"/>
            <w:rPrChange w:id="859" w:author="Alessandra Fragoso" w:date="2024-03-04T23:38:00Z">
              <w:rPr/>
            </w:rPrChange>
          </w:rPr>
          <w:t xml:space="preserve">s, pois </w:t>
        </w:r>
      </w:ins>
      <w:ins w:id="860" w:author="Alessandra Fragoso" w:date="2024-03-04T23:35:00Z">
        <w:r w:rsidRPr="00085DCD">
          <w:rPr>
            <w:highlight w:val="yellow"/>
            <w:rPrChange w:id="861" w:author="Alessandra Fragoso" w:date="2024-03-04T23:38:00Z">
              <w:rPr/>
            </w:rPrChange>
          </w:rPr>
          <w:t>ação de</w:t>
        </w:r>
      </w:ins>
      <w:ins w:id="862" w:author="Alessandra Fragoso" w:date="2024-03-04T23:34:00Z">
        <w:r w:rsidR="00B004A9" w:rsidRPr="00085DCD">
          <w:rPr>
            <w:highlight w:val="yellow"/>
            <w:rPrChange w:id="863" w:author="Alessandra Fragoso" w:date="2024-03-04T23:38:00Z">
              <w:rPr/>
            </w:rPrChange>
          </w:rPr>
          <w:t xml:space="preserve"> saída </w:t>
        </w:r>
      </w:ins>
      <w:ins w:id="864" w:author="Alessandra Fragoso" w:date="2024-03-04T23:35:00Z">
        <w:r w:rsidRPr="00085DCD">
          <w:rPr>
            <w:highlight w:val="yellow"/>
            <w:rPrChange w:id="865" w:author="Alessandra Fragoso" w:date="2024-03-04T23:38:00Z">
              <w:rPr/>
            </w:rPrChange>
          </w:rPr>
          <w:t xml:space="preserve">dos </w:t>
        </w:r>
      </w:ins>
      <w:ins w:id="866" w:author="Alessandra Fragoso" w:date="2024-03-04T23:31:00Z">
        <w:r w:rsidR="00B004A9" w:rsidRPr="00085DCD">
          <w:rPr>
            <w:highlight w:val="yellow"/>
            <w:rPrChange w:id="867" w:author="Alessandra Fragoso" w:date="2024-03-04T23:38:00Z">
              <w:rPr/>
            </w:rPrChange>
          </w:rPr>
          <w:t xml:space="preserve">clientes </w:t>
        </w:r>
      </w:ins>
      <w:ins w:id="868" w:author="Alessandra Fragoso" w:date="2024-03-04T23:35:00Z">
        <w:r w:rsidRPr="00085DCD">
          <w:rPr>
            <w:highlight w:val="yellow"/>
            <w:rPrChange w:id="869" w:author="Alessandra Fragoso" w:date="2024-03-04T23:38:00Z">
              <w:rPr/>
            </w:rPrChange>
          </w:rPr>
          <w:t>pode pro</w:t>
        </w:r>
      </w:ins>
      <w:ins w:id="870" w:author="Alessandra Fragoso" w:date="2024-03-04T23:36:00Z">
        <w:r w:rsidRPr="00085DCD">
          <w:rPr>
            <w:highlight w:val="yellow"/>
            <w:rPrChange w:id="871" w:author="Alessandra Fragoso" w:date="2024-03-04T23:38:00Z">
              <w:rPr/>
            </w:rPrChange>
          </w:rPr>
          <w:t xml:space="preserve">vocar a </w:t>
        </w:r>
      </w:ins>
      <w:ins w:id="872" w:author="Alessandra Fragoso" w:date="2024-03-04T23:31:00Z">
        <w:r w:rsidR="00B004A9" w:rsidRPr="00085DCD">
          <w:rPr>
            <w:highlight w:val="yellow"/>
            <w:rPrChange w:id="873" w:author="Alessandra Fragoso" w:date="2024-03-04T23:38:00Z">
              <w:rPr/>
            </w:rPrChange>
          </w:rPr>
          <w:t>diminuição da rentabilidade</w:t>
        </w:r>
      </w:ins>
      <w:ins w:id="874" w:author="Alessandra Fragoso" w:date="2024-03-04T23:36:00Z">
        <w:r w:rsidRPr="00085DCD">
          <w:rPr>
            <w:highlight w:val="yellow"/>
            <w:rPrChange w:id="875" w:author="Alessandra Fragoso" w:date="2024-03-04T23:38:00Z">
              <w:rPr/>
            </w:rPrChange>
          </w:rPr>
          <w:t xml:space="preserve"> e </w:t>
        </w:r>
      </w:ins>
      <w:ins w:id="876" w:author="Alessandra Fragoso" w:date="2024-03-04T23:31:00Z">
        <w:r w:rsidR="00B004A9" w:rsidRPr="00085DCD">
          <w:rPr>
            <w:highlight w:val="yellow"/>
            <w:rPrChange w:id="877" w:author="Alessandra Fragoso" w:date="2024-03-04T23:38:00Z">
              <w:rPr/>
            </w:rPrChange>
          </w:rPr>
          <w:t>a redução da fatia de mercado</w:t>
        </w:r>
      </w:ins>
      <w:ins w:id="878" w:author="Alessandra Fragoso" w:date="2024-03-04T23:36:00Z">
        <w:r w:rsidRPr="00085DCD">
          <w:rPr>
            <w:highlight w:val="yellow"/>
            <w:rPrChange w:id="879" w:author="Alessandra Fragoso" w:date="2024-03-04T23:38:00Z">
              <w:rPr/>
            </w:rPrChange>
          </w:rPr>
          <w:t xml:space="preserve"> em que atua.</w:t>
        </w:r>
      </w:ins>
    </w:p>
    <w:p w14:paraId="775F6560" w14:textId="1490EA31" w:rsidR="000513DE" w:rsidRPr="00EE29E1" w:rsidRDefault="00491344" w:rsidP="00B004A9">
      <w:pPr>
        <w:spacing w:line="360" w:lineRule="auto"/>
        <w:ind w:firstLine="708"/>
        <w:rPr>
          <w:ins w:id="880" w:author="Alessandra Fragoso" w:date="2024-03-04T22:43:00Z"/>
          <w:color w:val="FF0000"/>
          <w:rPrChange w:id="881" w:author="Alessandra Fragoso" w:date="2024-03-04T22:45:00Z">
            <w:rPr>
              <w:ins w:id="882" w:author="Alessandra Fragoso" w:date="2024-03-04T22:43:00Z"/>
            </w:rPr>
          </w:rPrChange>
        </w:rPr>
      </w:pPr>
      <w:r w:rsidRPr="00792654">
        <w:rPr>
          <w:highlight w:val="yellow"/>
          <w:rPrChange w:id="883" w:author="Alessandra Fragoso" w:date="2024-03-03T21:31:00Z">
            <w:rPr/>
          </w:rPrChange>
        </w:rPr>
        <w:t>A</w:t>
      </w:r>
      <w:ins w:id="884" w:author="Alessandra Fragoso" w:date="2024-03-04T22:55:00Z">
        <w:r w:rsidR="00655B60">
          <w:rPr>
            <w:highlight w:val="yellow"/>
          </w:rPr>
          <w:t>s</w:t>
        </w:r>
      </w:ins>
      <w:r w:rsidRPr="00792654">
        <w:rPr>
          <w:highlight w:val="yellow"/>
          <w:rPrChange w:id="885" w:author="Alessandra Fragoso" w:date="2024-03-03T21:31:00Z">
            <w:rPr/>
          </w:rPrChange>
        </w:rPr>
        <w:t xml:space="preserve"> quest</w:t>
      </w:r>
      <w:ins w:id="886" w:author="Alessandra Fragoso" w:date="2024-03-04T22:55:00Z">
        <w:r w:rsidR="00655B60">
          <w:rPr>
            <w:highlight w:val="yellow"/>
          </w:rPr>
          <w:t>ões</w:t>
        </w:r>
      </w:ins>
      <w:del w:id="887" w:author="Alessandra Fragoso" w:date="2024-03-04T22:55:00Z">
        <w:r w:rsidRPr="00792654" w:rsidDel="00655B60">
          <w:rPr>
            <w:highlight w:val="yellow"/>
            <w:rPrChange w:id="888" w:author="Alessandra Fragoso" w:date="2024-03-03T21:31:00Z">
              <w:rPr/>
            </w:rPrChange>
          </w:rPr>
          <w:delText>ão</w:delText>
        </w:r>
      </w:del>
      <w:r w:rsidRPr="00792654">
        <w:rPr>
          <w:highlight w:val="yellow"/>
          <w:rPrChange w:id="889" w:author="Alessandra Fragoso" w:date="2024-03-03T21:31:00Z">
            <w:rPr/>
          </w:rPrChange>
        </w:rPr>
        <w:t xml:space="preserve"> 10</w:t>
      </w:r>
      <w:ins w:id="890" w:author="Alessandra Fragoso" w:date="2024-03-04T22:55:00Z">
        <w:r w:rsidR="00655B60">
          <w:rPr>
            <w:highlight w:val="yellow"/>
          </w:rPr>
          <w:t xml:space="preserve"> e 11</w:t>
        </w:r>
      </w:ins>
      <w:r w:rsidRPr="00792654">
        <w:rPr>
          <w:highlight w:val="yellow"/>
          <w:rPrChange w:id="891" w:author="Alessandra Fragoso" w:date="2024-03-03T21:31:00Z">
            <w:rPr/>
          </w:rPrChange>
        </w:rPr>
        <w:t xml:space="preserve"> </w:t>
      </w:r>
      <w:ins w:id="892" w:author="Alessandra Fragoso" w:date="2024-03-04T23:29:00Z">
        <w:r w:rsidR="00B004A9">
          <w:rPr>
            <w:highlight w:val="yellow"/>
          </w:rPr>
          <w:t>estão atreladas</w:t>
        </w:r>
      </w:ins>
      <w:del w:id="893" w:author="Alessandra Fragoso" w:date="2024-03-04T23:29:00Z">
        <w:r w:rsidRPr="00792654" w:rsidDel="00B004A9">
          <w:rPr>
            <w:highlight w:val="yellow"/>
            <w:rPrChange w:id="894" w:author="Alessandra Fragoso" w:date="2024-03-03T21:31:00Z">
              <w:rPr/>
            </w:rPrChange>
          </w:rPr>
          <w:delText>se refere</w:delText>
        </w:r>
      </w:del>
      <w:r w:rsidRPr="00792654">
        <w:rPr>
          <w:highlight w:val="yellow"/>
          <w:rPrChange w:id="895" w:author="Alessandra Fragoso" w:date="2024-03-03T21:31:00Z">
            <w:rPr/>
          </w:rPrChange>
        </w:rPr>
        <w:t xml:space="preserve"> </w:t>
      </w:r>
      <w:r w:rsidR="00EB298A" w:rsidRPr="00792654">
        <w:rPr>
          <w:highlight w:val="yellow"/>
          <w:rPrChange w:id="896" w:author="Alessandra Fragoso" w:date="2024-03-03T21:31:00Z">
            <w:rPr/>
          </w:rPrChange>
        </w:rPr>
        <w:t>ao tema</w:t>
      </w:r>
      <w:r w:rsidR="000513DE" w:rsidRPr="00792654">
        <w:rPr>
          <w:highlight w:val="yellow"/>
          <w:rPrChange w:id="897" w:author="Alessandra Fragoso" w:date="2024-03-03T21:31:00Z">
            <w:rPr/>
          </w:rPrChange>
        </w:rPr>
        <w:t xml:space="preserve"> produtividade </w:t>
      </w:r>
      <w:r w:rsidR="00837D29" w:rsidRPr="00792654">
        <w:rPr>
          <w:highlight w:val="yellow"/>
          <w:rPrChange w:id="898" w:author="Alessandra Fragoso" w:date="2024-03-03T21:31:00Z">
            <w:rPr/>
          </w:rPrChange>
        </w:rPr>
        <w:t>dos funcionários</w:t>
      </w:r>
      <w:r w:rsidR="00DE3F34" w:rsidRPr="00792654">
        <w:rPr>
          <w:highlight w:val="yellow"/>
          <w:rPrChange w:id="899" w:author="Alessandra Fragoso" w:date="2024-03-03T21:31:00Z">
            <w:rPr/>
          </w:rPrChange>
        </w:rPr>
        <w:t xml:space="preserve"> retromencionada</w:t>
      </w:r>
      <w:r w:rsidR="00AD7C38" w:rsidRPr="00792654">
        <w:rPr>
          <w:highlight w:val="yellow"/>
          <w:rPrChange w:id="900" w:author="Alessandra Fragoso" w:date="2024-03-03T21:31:00Z">
            <w:rPr/>
          </w:rPrChange>
        </w:rPr>
        <w:t xml:space="preserve"> e </w:t>
      </w:r>
      <w:r w:rsidR="00730A48" w:rsidRPr="00792654">
        <w:rPr>
          <w:highlight w:val="yellow"/>
          <w:rPrChange w:id="901" w:author="Alessandra Fragoso" w:date="2024-03-03T21:31:00Z">
            <w:rPr/>
          </w:rPrChange>
        </w:rPr>
        <w:t xml:space="preserve">à </w:t>
      </w:r>
      <w:r w:rsidR="00AD7C38" w:rsidRPr="00792654">
        <w:rPr>
          <w:highlight w:val="yellow"/>
          <w:rPrChange w:id="902" w:author="Alessandra Fragoso" w:date="2024-03-03T21:31:00Z">
            <w:rPr/>
          </w:rPrChange>
        </w:rPr>
        <w:t xml:space="preserve">oportunidade </w:t>
      </w:r>
      <w:r w:rsidR="000124BB" w:rsidRPr="00792654">
        <w:rPr>
          <w:highlight w:val="yellow"/>
          <w:rPrChange w:id="903" w:author="Alessandra Fragoso" w:date="2024-03-03T21:31:00Z">
            <w:rPr/>
          </w:rPrChange>
        </w:rPr>
        <w:t>de o</w:t>
      </w:r>
      <w:r w:rsidR="00AD7C38" w:rsidRPr="00792654">
        <w:rPr>
          <w:highlight w:val="yellow"/>
          <w:rPrChange w:id="904" w:author="Alessandra Fragoso" w:date="2024-03-03T21:31:00Z">
            <w:rPr/>
          </w:rPrChange>
        </w:rPr>
        <w:t xml:space="preserve"> profissional potencializar as ven</w:t>
      </w:r>
      <w:r w:rsidR="00F04578" w:rsidRPr="00792654">
        <w:rPr>
          <w:highlight w:val="yellow"/>
          <w:rPrChange w:id="905" w:author="Alessandra Fragoso" w:date="2024-03-03T21:31:00Z">
            <w:rPr/>
          </w:rPrChange>
        </w:rPr>
        <w:t>das</w:t>
      </w:r>
      <w:ins w:id="906" w:author="Alessandra Fragoso" w:date="2024-03-04T22:56:00Z">
        <w:r w:rsidR="00655B60">
          <w:rPr>
            <w:highlight w:val="yellow"/>
          </w:rPr>
          <w:t xml:space="preserve"> e reter seus </w:t>
        </w:r>
        <w:r w:rsidR="00655B60" w:rsidRPr="00085DCD">
          <w:rPr>
            <w:highlight w:val="yellow"/>
          </w:rPr>
          <w:t>clientes</w:t>
        </w:r>
      </w:ins>
      <w:del w:id="907" w:author="Alessandra Fragoso" w:date="2024-03-03T21:25:00Z">
        <w:r w:rsidR="00F04578" w:rsidRPr="00085DCD" w:rsidDel="00200867">
          <w:rPr>
            <w:highlight w:val="yellow"/>
            <w:rPrChange w:id="908" w:author="Alessandra Fragoso" w:date="2024-03-04T23:37:00Z">
              <w:rPr/>
            </w:rPrChange>
          </w:rPr>
          <w:delText xml:space="preserve"> com o uso da ferramenta</w:delText>
        </w:r>
      </w:del>
      <w:ins w:id="909" w:author="Alessandra Fragoso" w:date="2024-03-03T21:25:00Z">
        <w:r w:rsidR="00553460" w:rsidRPr="00085DCD">
          <w:rPr>
            <w:highlight w:val="yellow"/>
            <w:rPrChange w:id="910" w:author="Alessandra Fragoso" w:date="2024-03-04T23:37:00Z">
              <w:rPr/>
            </w:rPrChange>
          </w:rPr>
          <w:t>:</w:t>
        </w:r>
      </w:ins>
      <w:del w:id="911" w:author="Alessandra Fragoso" w:date="2024-03-03T21:25:00Z">
        <w:r w:rsidR="00FB6035" w:rsidRPr="00085DCD" w:rsidDel="002339CC">
          <w:rPr>
            <w:highlight w:val="yellow"/>
            <w:rPrChange w:id="912" w:author="Alessandra Fragoso" w:date="2024-03-04T23:37:00Z">
              <w:rPr/>
            </w:rPrChange>
          </w:rPr>
          <w:delText>:</w:delText>
        </w:r>
      </w:del>
      <w:r w:rsidR="00FB6035" w:rsidRPr="00085DCD">
        <w:rPr>
          <w:highlight w:val="yellow"/>
          <w:rPrChange w:id="913" w:author="Alessandra Fragoso" w:date="2024-03-04T23:37:00Z">
            <w:rPr/>
          </w:rPrChange>
        </w:rPr>
        <w:t xml:space="preserve"> </w:t>
      </w:r>
      <w:r w:rsidR="00637F6A" w:rsidRPr="00085DCD">
        <w:rPr>
          <w:highlight w:val="yellow"/>
          <w:rPrChange w:id="914" w:author="Alessandra Fragoso" w:date="2024-03-04T23:37:00Z">
            <w:rPr/>
          </w:rPrChange>
        </w:rPr>
        <w:t>Percebeu aumento nas vendas ou melhora na sua produtividade com o uso da ferramenta?</w:t>
      </w:r>
      <w:r w:rsidR="00837D29" w:rsidRPr="00085DCD">
        <w:rPr>
          <w:highlight w:val="yellow"/>
          <w:rPrChange w:id="915" w:author="Alessandra Fragoso" w:date="2024-03-04T23:37:00Z">
            <w:rPr/>
          </w:rPrChange>
        </w:rPr>
        <w:t xml:space="preserve"> </w:t>
      </w:r>
      <w:ins w:id="916" w:author="Alessandra Fragoso" w:date="2024-03-04T22:50:00Z">
        <w:r w:rsidR="00EE29E1" w:rsidRPr="00085DCD">
          <w:rPr>
            <w:highlight w:val="yellow"/>
            <w:rPrChange w:id="917" w:author="Alessandra Fragoso" w:date="2024-03-04T23:37:00Z">
              <w:rPr/>
            </w:rPrChange>
          </w:rPr>
          <w:t>C</w:t>
        </w:r>
      </w:ins>
      <w:ins w:id="918" w:author="Alessandra Fragoso" w:date="2024-03-04T22:49:00Z">
        <w:r w:rsidR="00EE29E1" w:rsidRPr="00085DCD">
          <w:rPr>
            <w:highlight w:val="yellow"/>
            <w:rPrChange w:id="919" w:author="Alessandra Fragoso" w:date="2024-03-04T23:37:00Z">
              <w:rPr/>
            </w:rPrChange>
          </w:rPr>
          <w:t>onsegue perceber alteração n</w:t>
        </w:r>
      </w:ins>
      <w:ins w:id="920" w:author="Alessandra Fragoso" w:date="2024-03-04T22:51:00Z">
        <w:r w:rsidR="00EE29E1" w:rsidRPr="00085DCD">
          <w:rPr>
            <w:highlight w:val="yellow"/>
            <w:rPrChange w:id="921" w:author="Alessandra Fragoso" w:date="2024-03-04T23:37:00Z">
              <w:rPr/>
            </w:rPrChange>
          </w:rPr>
          <w:t>o</w:t>
        </w:r>
      </w:ins>
      <w:ins w:id="922" w:author="Alessandra Fragoso" w:date="2024-03-04T22:49:00Z">
        <w:r w:rsidR="00EE29E1" w:rsidRPr="00085DCD">
          <w:rPr>
            <w:highlight w:val="yellow"/>
            <w:rPrChange w:id="923" w:author="Alessandra Fragoso" w:date="2024-03-04T23:37:00Z">
              <w:rPr/>
            </w:rPrChange>
          </w:rPr>
          <w:t xml:space="preserve"> </w:t>
        </w:r>
      </w:ins>
      <w:ins w:id="924" w:author="Alessandra Fragoso" w:date="2024-03-04T22:51:00Z">
        <w:r w:rsidR="00EE29E1" w:rsidRPr="00085DCD">
          <w:rPr>
            <w:highlight w:val="yellow"/>
            <w:rPrChange w:id="925" w:author="Alessandra Fragoso" w:date="2024-03-04T23:37:00Z">
              <w:rPr/>
            </w:rPrChange>
          </w:rPr>
          <w:t>número</w:t>
        </w:r>
      </w:ins>
      <w:ins w:id="926" w:author="Alessandra Fragoso" w:date="2024-03-04T22:49:00Z">
        <w:r w:rsidR="00EE29E1" w:rsidRPr="00085DCD">
          <w:rPr>
            <w:highlight w:val="yellow"/>
            <w:rPrChange w:id="927" w:author="Alessandra Fragoso" w:date="2024-03-04T23:37:00Z">
              <w:rPr/>
            </w:rPrChange>
          </w:rPr>
          <w:t xml:space="preserve"> de clientes qu</w:t>
        </w:r>
      </w:ins>
      <w:ins w:id="928" w:author="Alessandra Fragoso" w:date="2024-03-04T22:50:00Z">
        <w:r w:rsidR="00EE29E1" w:rsidRPr="00085DCD">
          <w:rPr>
            <w:highlight w:val="yellow"/>
            <w:rPrChange w:id="929" w:author="Alessandra Fragoso" w:date="2024-03-04T23:37:00Z">
              <w:rPr/>
            </w:rPrChange>
          </w:rPr>
          <w:t>e deixaram de tomar crédito na sua agência?</w:t>
        </w:r>
        <w:r w:rsidR="00EE29E1">
          <w:t xml:space="preserve"> </w:t>
        </w:r>
      </w:ins>
    </w:p>
    <w:p w14:paraId="53BB7E44" w14:textId="6E5FB6EC" w:rsidR="00AF08DE" w:rsidRPr="006B40A4" w:rsidRDefault="004B1955" w:rsidP="00467039">
      <w:pPr>
        <w:spacing w:line="360" w:lineRule="auto"/>
        <w:ind w:firstLine="708"/>
        <w:rPr>
          <w:ins w:id="930" w:author="Alessandra Fragoso" w:date="2024-03-04T22:42:00Z"/>
          <w:color w:val="FF0000"/>
          <w:rPrChange w:id="931" w:author="Alessandra Fragoso" w:date="2024-03-05T00:28:00Z">
            <w:rPr>
              <w:ins w:id="932" w:author="Alessandra Fragoso" w:date="2024-03-04T22:42:00Z"/>
            </w:rPr>
          </w:rPrChange>
        </w:rPr>
      </w:pPr>
      <w:ins w:id="933" w:author="Alessandra Fragoso" w:date="2024-03-05T00:13:00Z">
        <w:r w:rsidRPr="006B40A4">
          <w:rPr>
            <w:color w:val="FF0000"/>
            <w:rPrChange w:id="934" w:author="Alessandra Fragoso" w:date="2024-03-05T00:28:00Z">
              <w:rPr/>
            </w:rPrChange>
          </w:rPr>
          <w:t xml:space="preserve">Em seus estudos sobre </w:t>
        </w:r>
      </w:ins>
      <w:ins w:id="935" w:author="Alessandra Fragoso" w:date="2024-03-05T00:15:00Z">
        <w:r w:rsidRPr="006B40A4">
          <w:rPr>
            <w:color w:val="FF0000"/>
            <w:rPrChange w:id="936" w:author="Alessandra Fragoso" w:date="2024-03-05T00:28:00Z">
              <w:rPr/>
            </w:rPrChange>
          </w:rPr>
          <w:t xml:space="preserve">a relação de Persona e </w:t>
        </w:r>
        <w:proofErr w:type="spellStart"/>
        <w:r w:rsidRPr="006B40A4">
          <w:rPr>
            <w:color w:val="FF0000"/>
            <w:rPrChange w:id="937" w:author="Alessandra Fragoso" w:date="2024-03-05T00:28:00Z">
              <w:rPr/>
            </w:rPrChange>
          </w:rPr>
          <w:t>Buyer</w:t>
        </w:r>
        <w:proofErr w:type="spellEnd"/>
        <w:r w:rsidRPr="006B40A4">
          <w:rPr>
            <w:color w:val="FF0000"/>
            <w:rPrChange w:id="938" w:author="Alessandra Fragoso" w:date="2024-03-05T00:28:00Z">
              <w:rPr/>
            </w:rPrChange>
          </w:rPr>
          <w:t xml:space="preserve"> Persona com </w:t>
        </w:r>
      </w:ins>
      <w:ins w:id="939" w:author="Alessandra Fragoso" w:date="2024-03-05T00:16:00Z">
        <w:r w:rsidRPr="006B40A4">
          <w:rPr>
            <w:color w:val="FF0000"/>
            <w:rPrChange w:id="940" w:author="Alessandra Fragoso" w:date="2024-03-05T00:28:00Z">
              <w:rPr/>
            </w:rPrChange>
          </w:rPr>
          <w:t>a experiência do cliente</w:t>
        </w:r>
        <w:r w:rsidR="00C914C3" w:rsidRPr="006B40A4">
          <w:rPr>
            <w:color w:val="FF0000"/>
            <w:rPrChange w:id="941" w:author="Alessandra Fragoso" w:date="2024-03-05T00:28:00Z">
              <w:rPr/>
            </w:rPrChange>
          </w:rPr>
          <w:t xml:space="preserve">, </w:t>
        </w:r>
      </w:ins>
      <w:ins w:id="942" w:author="Alessandra Fragoso" w:date="2024-03-05T00:27:00Z">
        <w:r w:rsidR="006B40A4" w:rsidRPr="006B40A4">
          <w:rPr>
            <w:color w:val="FF0000"/>
            <w:rPrChange w:id="943" w:author="Alessandra Fragoso" w:date="2024-03-05T00:28:00Z">
              <w:rPr/>
            </w:rPrChange>
          </w:rPr>
          <w:t>fulano e ciclano ar</w:t>
        </w:r>
      </w:ins>
      <w:ins w:id="944" w:author="Alessandra Fragoso" w:date="2024-03-05T00:28:00Z">
        <w:r w:rsidR="006B40A4" w:rsidRPr="006B40A4">
          <w:rPr>
            <w:color w:val="FF0000"/>
            <w:rPrChange w:id="945" w:author="Alessandra Fragoso" w:date="2024-03-05T00:28:00Z">
              <w:rPr/>
            </w:rPrChange>
          </w:rPr>
          <w:t xml:space="preserve">gumentam que </w:t>
        </w:r>
      </w:ins>
    </w:p>
    <w:p w14:paraId="3F95A270" w14:textId="08B789D5" w:rsidR="00AF08DE" w:rsidRDefault="00AF08DE" w:rsidP="00AF08DE">
      <w:pPr>
        <w:spacing w:line="360" w:lineRule="auto"/>
        <w:ind w:firstLine="708"/>
        <w:rPr>
          <w:ins w:id="946" w:author="Alessandra Fragoso" w:date="2024-03-04T22:42:00Z"/>
        </w:rPr>
      </w:pPr>
      <w:proofErr w:type="spellStart"/>
      <w:ins w:id="947" w:author="Alessandra Fragoso" w:date="2024-03-04T22:42:00Z">
        <w:r w:rsidRPr="004C6D47">
          <w:rPr>
            <w:highlight w:val="yellow"/>
          </w:rPr>
          <w:t>Buyer</w:t>
        </w:r>
        <w:proofErr w:type="spellEnd"/>
        <w:r w:rsidRPr="004C6D47">
          <w:rPr>
            <w:highlight w:val="yellow"/>
          </w:rPr>
          <w:t xml:space="preserve"> Persona </w:t>
        </w:r>
      </w:ins>
      <w:ins w:id="948" w:author="Alessandra Fragoso" w:date="2024-03-04T22:43:00Z">
        <w:r>
          <w:rPr>
            <w:highlight w:val="yellow"/>
          </w:rPr>
          <w:t>–</w:t>
        </w:r>
      </w:ins>
      <w:ins w:id="949" w:author="Alessandra Fragoso" w:date="2024-03-04T22:42:00Z">
        <w:r>
          <w:t xml:space="preserve"> </w:t>
        </w:r>
      </w:ins>
      <w:ins w:id="950" w:author="Alessandra Fragoso" w:date="2024-03-04T22:43:00Z">
        <w:r>
          <w:t>questões 1</w:t>
        </w:r>
      </w:ins>
      <w:ins w:id="951" w:author="Alessandra Fragoso" w:date="2024-03-05T00:12:00Z">
        <w:r w:rsidR="004B1955">
          <w:t>2</w:t>
        </w:r>
      </w:ins>
      <w:ins w:id="952" w:author="Alessandra Fragoso" w:date="2024-03-04T22:43:00Z">
        <w:r>
          <w:t xml:space="preserve"> e 1</w:t>
        </w:r>
      </w:ins>
      <w:ins w:id="953" w:author="Alessandra Fragoso" w:date="2024-03-05T00:12:00Z">
        <w:r w:rsidR="004B1955">
          <w:t>3</w:t>
        </w:r>
      </w:ins>
      <w:ins w:id="954" w:author="Alessandra Fragoso" w:date="2024-03-04T22:43:00Z">
        <w:r>
          <w:t xml:space="preserve"> -</w:t>
        </w:r>
      </w:ins>
      <w:ins w:id="955" w:author="Alessandra Fragoso" w:date="2024-03-04T23:39:00Z">
        <w:r w:rsidR="00085DCD">
          <w:t xml:space="preserve"> </w:t>
        </w:r>
      </w:ins>
    </w:p>
    <w:p w14:paraId="78660DFB" w14:textId="77777777" w:rsidR="00AF08DE" w:rsidRPr="008932F6" w:rsidRDefault="00AF08DE" w:rsidP="00467039">
      <w:pPr>
        <w:spacing w:line="360" w:lineRule="auto"/>
        <w:ind w:firstLine="708"/>
      </w:pPr>
    </w:p>
    <w:p w14:paraId="371535F3" w14:textId="7B731108" w:rsidR="00730A48" w:rsidRPr="00085DCD" w:rsidRDefault="00107A17" w:rsidP="001C5872">
      <w:pPr>
        <w:spacing w:line="360" w:lineRule="auto"/>
        <w:ind w:firstLine="708"/>
        <w:rPr>
          <w:ins w:id="956" w:author="Alessandra Fragoso" w:date="2024-03-04T22:41:00Z"/>
          <w:highlight w:val="yellow"/>
          <w:rPrChange w:id="957" w:author="Alessandra Fragoso" w:date="2024-03-04T23:39:00Z">
            <w:rPr>
              <w:ins w:id="958" w:author="Alessandra Fragoso" w:date="2024-03-04T22:41:00Z"/>
            </w:rPr>
          </w:rPrChange>
        </w:rPr>
      </w:pPr>
      <w:r w:rsidRPr="00085DCD">
        <w:rPr>
          <w:highlight w:val="yellow"/>
          <w:rPrChange w:id="959" w:author="Alessandra Fragoso" w:date="2024-03-04T23:39:00Z">
            <w:rPr/>
          </w:rPrChange>
        </w:rPr>
        <w:t xml:space="preserve">Segundo </w:t>
      </w:r>
      <w:del w:id="960" w:author="Alessandra Fragoso" w:date="2024-03-04T22:19:00Z">
        <w:r w:rsidRPr="00085DCD" w:rsidDel="001300D9">
          <w:rPr>
            <w:highlight w:val="yellow"/>
            <w:rPrChange w:id="961" w:author="Alessandra Fragoso" w:date="2024-03-04T23:39:00Z">
              <w:rPr/>
            </w:rPrChange>
          </w:rPr>
          <w:delText>Kotler</w:delText>
        </w:r>
      </w:del>
      <w:ins w:id="962" w:author="Alessandra Fragoso" w:date="2024-03-04T22:20:00Z">
        <w:r w:rsidR="001300D9" w:rsidRPr="00085DCD">
          <w:rPr>
            <w:highlight w:val="yellow"/>
            <w:rPrChange w:id="963" w:author="Alessandra Fragoso" w:date="2024-03-04T23:39:00Z">
              <w:rPr/>
            </w:rPrChange>
          </w:rPr>
          <w:t>Z</w:t>
        </w:r>
        <w:r w:rsidR="001300D9" w:rsidRPr="00085DCD">
          <w:rPr>
            <w:highlight w:val="yellow"/>
            <w:rPrChange w:id="964" w:author="Alessandra Fragoso" w:date="2024-03-04T23:39:00Z">
              <w:rPr/>
            </w:rPrChange>
          </w:rPr>
          <w:t xml:space="preserve">immermann </w:t>
        </w:r>
      </w:ins>
      <w:ins w:id="965" w:author="Alessandra Fragoso" w:date="2024-03-03T21:31:00Z">
        <w:r w:rsidR="00851024" w:rsidRPr="00085DCD">
          <w:rPr>
            <w:highlight w:val="yellow"/>
            <w:rPrChange w:id="966" w:author="Alessandra Fragoso" w:date="2024-03-04T23:39:00Z">
              <w:rPr/>
            </w:rPrChange>
          </w:rPr>
          <w:t>(2021)</w:t>
        </w:r>
      </w:ins>
      <w:r w:rsidRPr="00085DCD">
        <w:rPr>
          <w:highlight w:val="yellow"/>
          <w:rPrChange w:id="967" w:author="Alessandra Fragoso" w:date="2024-03-04T23:39:00Z">
            <w:rPr/>
          </w:rPrChange>
        </w:rPr>
        <w:t xml:space="preserve">, </w:t>
      </w:r>
      <w:r w:rsidR="00420873" w:rsidRPr="00085DCD">
        <w:rPr>
          <w:highlight w:val="yellow"/>
          <w:rPrChange w:id="968" w:author="Alessandra Fragoso" w:date="2024-03-04T23:39:00Z">
            <w:rPr/>
          </w:rPrChange>
        </w:rPr>
        <w:t>d</w:t>
      </w:r>
      <w:r w:rsidR="006F331F" w:rsidRPr="00085DCD">
        <w:rPr>
          <w:highlight w:val="yellow"/>
          <w:rPrChange w:id="969" w:author="Alessandra Fragoso" w:date="2024-03-04T23:39:00Z">
            <w:rPr/>
          </w:rPrChange>
        </w:rPr>
        <w:t>ar atenção à experiência</w:t>
      </w:r>
      <w:ins w:id="970" w:author="Alessandra Fragoso" w:date="2024-03-04T22:20:00Z">
        <w:r w:rsidR="001300D9" w:rsidRPr="00085DCD">
          <w:rPr>
            <w:highlight w:val="yellow"/>
            <w:rPrChange w:id="971" w:author="Alessandra Fragoso" w:date="2024-03-04T23:39:00Z">
              <w:rPr/>
            </w:rPrChange>
          </w:rPr>
          <w:t xml:space="preserve">, engajamento e autonomia </w:t>
        </w:r>
      </w:ins>
      <w:del w:id="972" w:author="Alessandra Fragoso" w:date="2024-03-04T22:20:00Z">
        <w:r w:rsidR="006F331F" w:rsidRPr="00085DCD" w:rsidDel="001300D9">
          <w:rPr>
            <w:highlight w:val="yellow"/>
            <w:rPrChange w:id="973" w:author="Alessandra Fragoso" w:date="2024-03-04T23:39:00Z">
              <w:rPr/>
            </w:rPrChange>
          </w:rPr>
          <w:delText xml:space="preserve"> </w:delText>
        </w:r>
      </w:del>
      <w:r w:rsidR="006F331F" w:rsidRPr="00085DCD">
        <w:rPr>
          <w:highlight w:val="yellow"/>
          <w:rPrChange w:id="974" w:author="Alessandra Fragoso" w:date="2024-03-04T23:39:00Z">
            <w:rPr/>
          </w:rPrChange>
        </w:rPr>
        <w:t>do funcionário</w:t>
      </w:r>
      <w:ins w:id="975" w:author="Alessandra Fragoso" w:date="2024-03-04T22:21:00Z">
        <w:r w:rsidR="001300D9" w:rsidRPr="00085DCD">
          <w:rPr>
            <w:highlight w:val="yellow"/>
            <w:rPrChange w:id="976" w:author="Alessandra Fragoso" w:date="2024-03-04T23:39:00Z">
              <w:rPr/>
            </w:rPrChange>
          </w:rPr>
          <w:t xml:space="preserve"> </w:t>
        </w:r>
      </w:ins>
      <w:del w:id="977" w:author="Alessandra Fragoso" w:date="2024-03-04T22:21:00Z">
        <w:r w:rsidR="006F331F" w:rsidRPr="00085DCD" w:rsidDel="001300D9">
          <w:rPr>
            <w:highlight w:val="yellow"/>
            <w:rPrChange w:id="978" w:author="Alessandra Fragoso" w:date="2024-03-04T23:39:00Z">
              <w:rPr/>
            </w:rPrChange>
          </w:rPr>
          <w:delText xml:space="preserve"> </w:delText>
        </w:r>
      </w:del>
      <w:r w:rsidR="000110A4" w:rsidRPr="00085DCD">
        <w:rPr>
          <w:highlight w:val="yellow"/>
          <w:rPrChange w:id="979" w:author="Alessandra Fragoso" w:date="2024-03-04T23:39:00Z">
            <w:rPr/>
          </w:rPrChange>
        </w:rPr>
        <w:t>(EX, do inglês</w:t>
      </w:r>
      <w:r w:rsidR="0037677A" w:rsidRPr="00085DCD">
        <w:rPr>
          <w:highlight w:val="yellow"/>
          <w:rPrChange w:id="980" w:author="Alessandra Fragoso" w:date="2024-03-04T23:39:00Z">
            <w:rPr/>
          </w:rPrChange>
        </w:rPr>
        <w:t xml:space="preserve"> </w:t>
      </w:r>
      <w:del w:id="981" w:author="Alessandra Fragoso" w:date="2024-03-04T22:22:00Z">
        <w:r w:rsidR="0037677A" w:rsidRPr="00085DCD" w:rsidDel="001300D9">
          <w:rPr>
            <w:i/>
            <w:iCs/>
            <w:highlight w:val="yellow"/>
            <w:rPrChange w:id="982" w:author="Alessandra Fragoso" w:date="2024-03-04T23:39:00Z">
              <w:rPr>
                <w:i/>
                <w:iCs/>
              </w:rPr>
            </w:rPrChange>
          </w:rPr>
          <w:delText>e</w:delText>
        </w:r>
      </w:del>
      <w:proofErr w:type="spellStart"/>
      <w:ins w:id="983" w:author="Alessandra Fragoso" w:date="2024-03-04T22:22:00Z">
        <w:r w:rsidR="001300D9" w:rsidRPr="00085DCD">
          <w:rPr>
            <w:i/>
            <w:iCs/>
            <w:highlight w:val="yellow"/>
            <w:rPrChange w:id="984" w:author="Alessandra Fragoso" w:date="2024-03-04T23:39:00Z">
              <w:rPr>
                <w:i/>
                <w:iCs/>
              </w:rPr>
            </w:rPrChange>
          </w:rPr>
          <w:t>E</w:t>
        </w:r>
      </w:ins>
      <w:r w:rsidR="0037677A" w:rsidRPr="00085DCD">
        <w:rPr>
          <w:i/>
          <w:iCs/>
          <w:highlight w:val="yellow"/>
          <w:rPrChange w:id="985" w:author="Alessandra Fragoso" w:date="2024-03-04T23:39:00Z">
            <w:rPr>
              <w:i/>
              <w:iCs/>
            </w:rPr>
          </w:rPrChange>
        </w:rPr>
        <w:t>mployee</w:t>
      </w:r>
      <w:proofErr w:type="spellEnd"/>
      <w:r w:rsidR="0037677A" w:rsidRPr="00085DCD">
        <w:rPr>
          <w:i/>
          <w:iCs/>
          <w:highlight w:val="yellow"/>
          <w:rPrChange w:id="986" w:author="Alessandra Fragoso" w:date="2024-03-04T23:39:00Z">
            <w:rPr>
              <w:i/>
              <w:iCs/>
            </w:rPr>
          </w:rPrChange>
        </w:rPr>
        <w:t xml:space="preserve"> </w:t>
      </w:r>
      <w:ins w:id="987" w:author="Alessandra Fragoso" w:date="2024-03-04T22:22:00Z">
        <w:r w:rsidR="001300D9" w:rsidRPr="00085DCD">
          <w:rPr>
            <w:i/>
            <w:iCs/>
            <w:highlight w:val="yellow"/>
            <w:rPrChange w:id="988" w:author="Alessandra Fragoso" w:date="2024-03-04T23:39:00Z">
              <w:rPr>
                <w:i/>
                <w:iCs/>
              </w:rPr>
            </w:rPrChange>
          </w:rPr>
          <w:t>E</w:t>
        </w:r>
      </w:ins>
      <w:del w:id="989" w:author="Alessandra Fragoso" w:date="2024-03-04T22:22:00Z">
        <w:r w:rsidR="0037677A" w:rsidRPr="00085DCD" w:rsidDel="001300D9">
          <w:rPr>
            <w:i/>
            <w:iCs/>
            <w:highlight w:val="yellow"/>
            <w:rPrChange w:id="990" w:author="Alessandra Fragoso" w:date="2024-03-04T23:39:00Z">
              <w:rPr>
                <w:i/>
                <w:iCs/>
              </w:rPr>
            </w:rPrChange>
          </w:rPr>
          <w:delText>e</w:delText>
        </w:r>
      </w:del>
      <w:r w:rsidR="0037677A" w:rsidRPr="00085DCD">
        <w:rPr>
          <w:i/>
          <w:iCs/>
          <w:highlight w:val="yellow"/>
          <w:rPrChange w:id="991" w:author="Alessandra Fragoso" w:date="2024-03-04T23:39:00Z">
            <w:rPr>
              <w:i/>
              <w:iCs/>
            </w:rPr>
          </w:rPrChange>
        </w:rPr>
        <w:t>xperience</w:t>
      </w:r>
      <w:r w:rsidR="0037677A" w:rsidRPr="00085DCD">
        <w:rPr>
          <w:highlight w:val="yellow"/>
          <w:rPrChange w:id="992" w:author="Alessandra Fragoso" w:date="2024-03-04T23:39:00Z">
            <w:rPr/>
          </w:rPrChange>
        </w:rPr>
        <w:t xml:space="preserve">) </w:t>
      </w:r>
      <w:r w:rsidR="006F331F" w:rsidRPr="00085DCD">
        <w:rPr>
          <w:highlight w:val="yellow"/>
          <w:rPrChange w:id="993" w:author="Alessandra Fragoso" w:date="2024-03-04T23:39:00Z">
            <w:rPr/>
          </w:rPrChange>
        </w:rPr>
        <w:t xml:space="preserve">é tão importante quanto </w:t>
      </w:r>
      <w:r w:rsidR="00EE0925" w:rsidRPr="00085DCD">
        <w:rPr>
          <w:highlight w:val="yellow"/>
          <w:rPrChange w:id="994" w:author="Alessandra Fragoso" w:date="2024-03-04T23:39:00Z">
            <w:rPr/>
          </w:rPrChange>
        </w:rPr>
        <w:t>à do cliente</w:t>
      </w:r>
      <w:r w:rsidRPr="00085DCD">
        <w:rPr>
          <w:highlight w:val="yellow"/>
          <w:rPrChange w:id="995" w:author="Alessandra Fragoso" w:date="2024-03-04T23:39:00Z">
            <w:rPr/>
          </w:rPrChange>
        </w:rPr>
        <w:t xml:space="preserve"> (CX</w:t>
      </w:r>
      <w:ins w:id="996" w:author="Alessandra Fragoso" w:date="2024-03-04T22:21:00Z">
        <w:r w:rsidR="001300D9" w:rsidRPr="00085DCD">
          <w:rPr>
            <w:highlight w:val="yellow"/>
            <w:rPrChange w:id="997" w:author="Alessandra Fragoso" w:date="2024-03-04T23:39:00Z">
              <w:rPr/>
            </w:rPrChange>
          </w:rPr>
          <w:t xml:space="preserve">, </w:t>
        </w:r>
        <w:r w:rsidR="001300D9" w:rsidRPr="00085DCD">
          <w:rPr>
            <w:highlight w:val="yellow"/>
            <w:rPrChange w:id="998" w:author="Alessandra Fragoso" w:date="2024-03-04T23:39:00Z">
              <w:rPr/>
            </w:rPrChange>
          </w:rPr>
          <w:lastRenderedPageBreak/>
          <w:t xml:space="preserve">do inglês </w:t>
        </w:r>
      </w:ins>
      <w:proofErr w:type="spellStart"/>
      <w:ins w:id="999" w:author="Alessandra Fragoso" w:date="2024-03-04T22:22:00Z">
        <w:r w:rsidR="001300D9" w:rsidRPr="00085DCD">
          <w:rPr>
            <w:i/>
            <w:iCs/>
            <w:highlight w:val="yellow"/>
            <w:rPrChange w:id="1000" w:author="Alessandra Fragoso" w:date="2024-03-04T23:39:00Z">
              <w:rPr/>
            </w:rPrChange>
          </w:rPr>
          <w:t>Customer</w:t>
        </w:r>
        <w:proofErr w:type="spellEnd"/>
        <w:r w:rsidR="001300D9" w:rsidRPr="00085DCD">
          <w:rPr>
            <w:i/>
            <w:iCs/>
            <w:highlight w:val="yellow"/>
            <w:rPrChange w:id="1001" w:author="Alessandra Fragoso" w:date="2024-03-04T23:39:00Z">
              <w:rPr/>
            </w:rPrChange>
          </w:rPr>
          <w:t xml:space="preserve"> Experience</w:t>
        </w:r>
      </w:ins>
      <w:r w:rsidRPr="00085DCD">
        <w:rPr>
          <w:highlight w:val="yellow"/>
          <w:rPrChange w:id="1002" w:author="Alessandra Fragoso" w:date="2024-03-04T23:39:00Z">
            <w:rPr/>
          </w:rPrChange>
        </w:rPr>
        <w:t xml:space="preserve">). </w:t>
      </w:r>
      <w:r w:rsidR="00420873" w:rsidRPr="00085DCD">
        <w:rPr>
          <w:highlight w:val="yellow"/>
          <w:rPrChange w:id="1003" w:author="Alessandra Fragoso" w:date="2024-03-04T23:39:00Z">
            <w:rPr/>
          </w:rPrChange>
        </w:rPr>
        <w:t xml:space="preserve">O trabalho na linha de frente </w:t>
      </w:r>
      <w:r w:rsidR="00AA26A4" w:rsidRPr="00085DCD">
        <w:rPr>
          <w:highlight w:val="yellow"/>
          <w:rPrChange w:id="1004" w:author="Alessandra Fragoso" w:date="2024-03-04T23:39:00Z">
            <w:rPr/>
          </w:rPrChange>
        </w:rPr>
        <w:t xml:space="preserve">é pesado e estressante, mas também gera muitas </w:t>
      </w:r>
      <w:r w:rsidR="00024D3C" w:rsidRPr="00085DCD">
        <w:rPr>
          <w:highlight w:val="yellow"/>
          <w:rPrChange w:id="1005" w:author="Alessandra Fragoso" w:date="2024-03-04T23:39:00Z">
            <w:rPr/>
          </w:rPrChange>
        </w:rPr>
        <w:t xml:space="preserve">ideias, por isso que é primordial </w:t>
      </w:r>
      <w:r w:rsidR="00E57D5E" w:rsidRPr="00085DCD">
        <w:rPr>
          <w:highlight w:val="yellow"/>
          <w:rPrChange w:id="1006" w:author="Alessandra Fragoso" w:date="2024-03-04T23:39:00Z">
            <w:rPr/>
          </w:rPrChange>
        </w:rPr>
        <w:t xml:space="preserve">que as empresas ouçam o profissional que lida com o cliente, registre suas frustações e tome providências </w:t>
      </w:r>
      <w:r w:rsidR="00031149" w:rsidRPr="00085DCD">
        <w:rPr>
          <w:highlight w:val="yellow"/>
          <w:rPrChange w:id="1007" w:author="Alessandra Fragoso" w:date="2024-03-04T23:39:00Z">
            <w:rPr/>
          </w:rPrChange>
        </w:rPr>
        <w:t>quanto a possíveis</w:t>
      </w:r>
      <w:r w:rsidR="003E0E72" w:rsidRPr="00085DCD">
        <w:rPr>
          <w:highlight w:val="yellow"/>
          <w:rPrChange w:id="1008" w:author="Alessandra Fragoso" w:date="2024-03-04T23:39:00Z">
            <w:rPr/>
          </w:rPrChange>
        </w:rPr>
        <w:t xml:space="preserve"> ineficiências ou problemas de assistência</w:t>
      </w:r>
      <w:del w:id="1009" w:author="Alessandra Fragoso" w:date="2024-03-03T21:32:00Z">
        <w:r w:rsidR="00A42E9E" w:rsidRPr="00085DCD" w:rsidDel="00851024">
          <w:rPr>
            <w:highlight w:val="yellow"/>
            <w:rPrChange w:id="1010" w:author="Alessandra Fragoso" w:date="2024-03-04T23:39:00Z">
              <w:rPr/>
            </w:rPrChange>
          </w:rPr>
          <w:delText xml:space="preserve"> </w:delText>
        </w:r>
      </w:del>
      <w:del w:id="1011" w:author="Alessandra Fragoso" w:date="2024-03-03T21:31:00Z">
        <w:r w:rsidR="00A42E9E" w:rsidRPr="00085DCD" w:rsidDel="00851024">
          <w:rPr>
            <w:highlight w:val="yellow"/>
            <w:rPrChange w:id="1012" w:author="Alessandra Fragoso" w:date="2024-03-04T23:39:00Z">
              <w:rPr/>
            </w:rPrChange>
          </w:rPr>
          <w:delText>(</w:delText>
        </w:r>
        <w:r w:rsidR="00CE3503" w:rsidRPr="00085DCD" w:rsidDel="00851024">
          <w:rPr>
            <w:highlight w:val="yellow"/>
            <w:rPrChange w:id="1013" w:author="Alessandra Fragoso" w:date="2024-03-04T23:39:00Z">
              <w:rPr/>
            </w:rPrChange>
          </w:rPr>
          <w:delText>Kotler, 2021)</w:delText>
        </w:r>
      </w:del>
      <w:r w:rsidR="003A3DEC" w:rsidRPr="00085DCD">
        <w:rPr>
          <w:highlight w:val="yellow"/>
          <w:rPrChange w:id="1014" w:author="Alessandra Fragoso" w:date="2024-03-04T23:39:00Z">
            <w:rPr/>
          </w:rPrChange>
        </w:rPr>
        <w:t>.</w:t>
      </w:r>
      <w:ins w:id="1015" w:author="Alessandra Fragoso" w:date="2024-03-04T22:14:00Z">
        <w:r w:rsidR="001300D9" w:rsidRPr="00085DCD">
          <w:rPr>
            <w:highlight w:val="yellow"/>
            <w:rPrChange w:id="1016" w:author="Alessandra Fragoso" w:date="2024-03-04T23:39:00Z">
              <w:rPr/>
            </w:rPrChange>
          </w:rPr>
          <w:t xml:space="preserve"> </w:t>
        </w:r>
      </w:ins>
    </w:p>
    <w:p w14:paraId="6CCAA8F3" w14:textId="327AB2C3" w:rsidR="007373F6" w:rsidRPr="00085DCD" w:rsidDel="000B0F13" w:rsidRDefault="007373F6" w:rsidP="001C5872">
      <w:pPr>
        <w:spacing w:line="360" w:lineRule="auto"/>
        <w:ind w:firstLine="708"/>
        <w:rPr>
          <w:del w:id="1017" w:author="Alessandra Fragoso" w:date="2024-03-03T22:01:00Z"/>
          <w:highlight w:val="yellow"/>
          <w:rPrChange w:id="1018" w:author="Alessandra Fragoso" w:date="2024-03-04T23:39:00Z">
            <w:rPr>
              <w:del w:id="1019" w:author="Alessandra Fragoso" w:date="2024-03-03T22:01:00Z"/>
            </w:rPr>
          </w:rPrChange>
        </w:rPr>
      </w:pPr>
    </w:p>
    <w:p w14:paraId="21749B4E" w14:textId="01CF5B17" w:rsidR="002E02E9" w:rsidRDefault="00595F05" w:rsidP="00467039">
      <w:pPr>
        <w:spacing w:line="360" w:lineRule="auto"/>
        <w:ind w:firstLine="708"/>
        <w:rPr>
          <w:ins w:id="1020" w:author="Alessandra Fragoso" w:date="2024-03-02T17:36:00Z"/>
        </w:rPr>
      </w:pPr>
      <w:ins w:id="1021" w:author="Alessandra Fragoso" w:date="2024-03-04T22:24:00Z">
        <w:r w:rsidRPr="00085DCD">
          <w:rPr>
            <w:highlight w:val="yellow"/>
            <w:rPrChange w:id="1022" w:author="Alessandra Fragoso" w:date="2024-03-04T23:39:00Z">
              <w:rPr/>
            </w:rPrChange>
          </w:rPr>
          <w:t xml:space="preserve">Considerando </w:t>
        </w:r>
      </w:ins>
      <w:del w:id="1023" w:author="Alessandra Fragoso" w:date="2024-03-04T22:24:00Z">
        <w:r w:rsidR="002E02E9" w:rsidRPr="00085DCD" w:rsidDel="00595F05">
          <w:rPr>
            <w:highlight w:val="yellow"/>
            <w:rPrChange w:id="1024" w:author="Alessandra Fragoso" w:date="2024-03-04T23:39:00Z">
              <w:rPr/>
            </w:rPrChange>
          </w:rPr>
          <w:delText xml:space="preserve">Visando compreender </w:delText>
        </w:r>
      </w:del>
      <w:r w:rsidR="003D1DE2" w:rsidRPr="00085DCD">
        <w:rPr>
          <w:highlight w:val="yellow"/>
          <w:rPrChange w:id="1025" w:author="Alessandra Fragoso" w:date="2024-03-04T23:39:00Z">
            <w:rPr/>
          </w:rPrChange>
        </w:rPr>
        <w:t xml:space="preserve">o tema </w:t>
      </w:r>
      <w:ins w:id="1026" w:author="Alessandra Fragoso" w:date="2024-03-04T22:24:00Z">
        <w:r w:rsidRPr="00085DCD">
          <w:rPr>
            <w:highlight w:val="yellow"/>
            <w:rPrChange w:id="1027" w:author="Alessandra Fragoso" w:date="2024-03-04T23:39:00Z">
              <w:rPr/>
            </w:rPrChange>
          </w:rPr>
          <w:t>E</w:t>
        </w:r>
      </w:ins>
      <w:del w:id="1028" w:author="Alessandra Fragoso" w:date="2024-03-04T22:24:00Z">
        <w:r w:rsidR="003D1DE2" w:rsidRPr="00085DCD" w:rsidDel="00595F05">
          <w:rPr>
            <w:highlight w:val="yellow"/>
            <w:rPrChange w:id="1029" w:author="Alessandra Fragoso" w:date="2024-03-04T23:39:00Z">
              <w:rPr/>
            </w:rPrChange>
          </w:rPr>
          <w:delText>e</w:delText>
        </w:r>
      </w:del>
      <w:r w:rsidR="003D1DE2" w:rsidRPr="00085DCD">
        <w:rPr>
          <w:highlight w:val="yellow"/>
          <w:rPrChange w:id="1030" w:author="Alessandra Fragoso" w:date="2024-03-04T23:39:00Z">
            <w:rPr/>
          </w:rPrChange>
        </w:rPr>
        <w:t xml:space="preserve">xperiência do </w:t>
      </w:r>
      <w:ins w:id="1031" w:author="Alessandra Fragoso" w:date="2024-03-04T22:24:00Z">
        <w:r w:rsidRPr="00085DCD">
          <w:rPr>
            <w:highlight w:val="yellow"/>
            <w:rPrChange w:id="1032" w:author="Alessandra Fragoso" w:date="2024-03-04T23:39:00Z">
              <w:rPr/>
            </w:rPrChange>
          </w:rPr>
          <w:t>F</w:t>
        </w:r>
      </w:ins>
      <w:del w:id="1033" w:author="Alessandra Fragoso" w:date="2024-03-04T22:24:00Z">
        <w:r w:rsidR="003D1DE2" w:rsidRPr="00085DCD" w:rsidDel="00595F05">
          <w:rPr>
            <w:highlight w:val="yellow"/>
            <w:rPrChange w:id="1034" w:author="Alessandra Fragoso" w:date="2024-03-04T23:39:00Z">
              <w:rPr/>
            </w:rPrChange>
          </w:rPr>
          <w:delText>f</w:delText>
        </w:r>
      </w:del>
      <w:r w:rsidR="003D1DE2" w:rsidRPr="00085DCD">
        <w:rPr>
          <w:highlight w:val="yellow"/>
          <w:rPrChange w:id="1035" w:author="Alessandra Fragoso" w:date="2024-03-04T23:39:00Z">
            <w:rPr/>
          </w:rPrChange>
        </w:rPr>
        <w:t>uncionário</w:t>
      </w:r>
      <w:r w:rsidR="00E77434" w:rsidRPr="00085DCD">
        <w:rPr>
          <w:highlight w:val="yellow"/>
          <w:rPrChange w:id="1036" w:author="Alessandra Fragoso" w:date="2024-03-04T23:39:00Z">
            <w:rPr/>
          </w:rPrChange>
        </w:rPr>
        <w:t xml:space="preserve"> na utilização de ferramentas digitais</w:t>
      </w:r>
      <w:del w:id="1037" w:author="Alessandra Fragoso" w:date="2024-03-04T22:23:00Z">
        <w:r w:rsidR="00E77434" w:rsidRPr="00085DCD" w:rsidDel="001300D9">
          <w:rPr>
            <w:highlight w:val="yellow"/>
            <w:rPrChange w:id="1038" w:author="Alessandra Fragoso" w:date="2024-03-04T23:39:00Z">
              <w:rPr/>
            </w:rPrChange>
          </w:rPr>
          <w:delText>,</w:delText>
        </w:r>
        <w:r w:rsidR="003D1DE2" w:rsidRPr="00085DCD" w:rsidDel="001300D9">
          <w:rPr>
            <w:highlight w:val="yellow"/>
            <w:rPrChange w:id="1039" w:author="Alessandra Fragoso" w:date="2024-03-04T23:39:00Z">
              <w:rPr/>
            </w:rPrChange>
          </w:rPr>
          <w:delText xml:space="preserve"> </w:delText>
        </w:r>
        <w:r w:rsidR="00D9028C" w:rsidRPr="00085DCD" w:rsidDel="001300D9">
          <w:rPr>
            <w:highlight w:val="yellow"/>
            <w:rPrChange w:id="1040" w:author="Alessandra Fragoso" w:date="2024-03-04T23:39:00Z">
              <w:rPr/>
            </w:rPrChange>
          </w:rPr>
          <w:delText>apontado por Kotler</w:delText>
        </w:r>
      </w:del>
      <w:r w:rsidR="004F4D6C" w:rsidRPr="00085DCD">
        <w:rPr>
          <w:highlight w:val="yellow"/>
          <w:rPrChange w:id="1041" w:author="Alessandra Fragoso" w:date="2024-03-04T23:39:00Z">
            <w:rPr/>
          </w:rPrChange>
        </w:rPr>
        <w:t>, foi formulada a 1</w:t>
      </w:r>
      <w:ins w:id="1042" w:author="Alessandra Fragoso" w:date="2024-03-04T22:41:00Z">
        <w:r w:rsidR="00AF08DE" w:rsidRPr="00085DCD">
          <w:rPr>
            <w:highlight w:val="yellow"/>
            <w:rPrChange w:id="1043" w:author="Alessandra Fragoso" w:date="2024-03-04T23:39:00Z">
              <w:rPr/>
            </w:rPrChange>
          </w:rPr>
          <w:t>3</w:t>
        </w:r>
      </w:ins>
      <w:del w:id="1044" w:author="Alessandra Fragoso" w:date="2024-03-04T22:41:00Z">
        <w:r w:rsidR="004F4D6C" w:rsidRPr="00085DCD" w:rsidDel="00AF08DE">
          <w:rPr>
            <w:highlight w:val="yellow"/>
            <w:rPrChange w:id="1045" w:author="Alessandra Fragoso" w:date="2024-03-04T23:39:00Z">
              <w:rPr/>
            </w:rPrChange>
          </w:rPr>
          <w:delText>1</w:delText>
        </w:r>
      </w:del>
      <w:r w:rsidR="004F4D6C" w:rsidRPr="00085DCD">
        <w:rPr>
          <w:highlight w:val="yellow"/>
          <w:rPrChange w:id="1046" w:author="Alessandra Fragoso" w:date="2024-03-04T23:39:00Z">
            <w:rPr/>
          </w:rPrChange>
        </w:rPr>
        <w:t>ª questão</w:t>
      </w:r>
      <w:r w:rsidR="00A66DE7" w:rsidRPr="00085DCD">
        <w:rPr>
          <w:highlight w:val="yellow"/>
          <w:rPrChange w:id="1047" w:author="Alessandra Fragoso" w:date="2024-03-04T23:39:00Z">
            <w:rPr/>
          </w:rPrChange>
        </w:rPr>
        <w:t>: Há algum ponto que você acha que precisa melhorar no processo de atendimento via modelo persona?</w:t>
      </w:r>
    </w:p>
    <w:p w14:paraId="1BF84FCB" w14:textId="77777777" w:rsidR="00D363AA" w:rsidRDefault="00D363AA" w:rsidP="00D363AA">
      <w:pPr>
        <w:spacing w:line="360" w:lineRule="auto"/>
        <w:ind w:firstLine="708"/>
        <w:rPr>
          <w:ins w:id="1048" w:author="Alessandra Fragoso" w:date="2024-03-02T17:36:00Z"/>
        </w:rPr>
      </w:pPr>
      <w:ins w:id="1049" w:author="Alessandra Fragoso" w:date="2024-03-02T17:36:00Z">
        <w:r>
          <w:t>Para melhor compreensão dos pontos a abordados por meio da aplicação do questionário, efetuou-se a subdivisão em 5 (cinco) blocos, conforme Tabela 1.</w:t>
        </w:r>
      </w:ins>
    </w:p>
    <w:p w14:paraId="2019D60C" w14:textId="77777777" w:rsidR="00D363AA" w:rsidRDefault="00D363AA" w:rsidP="00D363AA">
      <w:pPr>
        <w:spacing w:line="360" w:lineRule="auto"/>
        <w:ind w:firstLine="708"/>
        <w:rPr>
          <w:ins w:id="1050" w:author="Alessandra Fragoso" w:date="2024-03-02T17:36:00Z"/>
        </w:rPr>
      </w:pPr>
    </w:p>
    <w:p w14:paraId="1A353FC9" w14:textId="77777777" w:rsidR="00D363AA" w:rsidRDefault="00D363AA" w:rsidP="00D363AA">
      <w:pPr>
        <w:spacing w:line="360" w:lineRule="auto"/>
        <w:rPr>
          <w:ins w:id="1051" w:author="Alessandra Fragoso" w:date="2024-03-02T17:36:00Z"/>
        </w:rPr>
      </w:pPr>
      <w:ins w:id="1052" w:author="Alessandra Fragoso" w:date="2024-03-02T17:36:00Z">
        <w:r>
          <w:t>Tabela 1. Subdivisão do Questionário</w:t>
        </w:r>
      </w:ins>
    </w:p>
    <w:tbl>
      <w:tblPr>
        <w:tblStyle w:val="Tabelacomgrade"/>
        <w:tblW w:w="9067" w:type="dxa"/>
        <w:jc w:val="center"/>
        <w:tblLook w:val="04A0" w:firstRow="1" w:lastRow="0" w:firstColumn="1" w:lastColumn="0" w:noHBand="0" w:noVBand="1"/>
      </w:tblPr>
      <w:tblGrid>
        <w:gridCol w:w="950"/>
        <w:gridCol w:w="1696"/>
        <w:gridCol w:w="1219"/>
        <w:gridCol w:w="5202"/>
      </w:tblGrid>
      <w:tr w:rsidR="00D363AA" w14:paraId="71E627B0" w14:textId="77777777" w:rsidTr="0082348D">
        <w:trPr>
          <w:jc w:val="center"/>
          <w:ins w:id="1053" w:author="Alessandra Fragoso" w:date="2024-03-02T17:36:00Z"/>
        </w:trPr>
        <w:tc>
          <w:tcPr>
            <w:tcW w:w="767" w:type="dxa"/>
            <w:vAlign w:val="center"/>
          </w:tcPr>
          <w:p w14:paraId="07DCC90E" w14:textId="77777777" w:rsidR="00D363AA" w:rsidRPr="00FA72BE" w:rsidRDefault="00D363AA" w:rsidP="0082348D">
            <w:pPr>
              <w:spacing w:line="360" w:lineRule="auto"/>
              <w:jc w:val="center"/>
              <w:rPr>
                <w:ins w:id="1054" w:author="Alessandra Fragoso" w:date="2024-03-02T17:36:00Z"/>
                <w:b/>
                <w:bCs/>
              </w:rPr>
            </w:pPr>
            <w:ins w:id="1055" w:author="Alessandra Fragoso" w:date="2024-03-02T17:36:00Z">
              <w:r w:rsidRPr="00FA72BE">
                <w:rPr>
                  <w:b/>
                  <w:bCs/>
                </w:rPr>
                <w:t>Blocos</w:t>
              </w:r>
            </w:ins>
          </w:p>
        </w:tc>
        <w:tc>
          <w:tcPr>
            <w:tcW w:w="1696" w:type="dxa"/>
            <w:vAlign w:val="center"/>
          </w:tcPr>
          <w:p w14:paraId="3C19D90E" w14:textId="77777777" w:rsidR="00D363AA" w:rsidRPr="00FA72BE" w:rsidRDefault="00D363AA" w:rsidP="0082348D">
            <w:pPr>
              <w:spacing w:line="360" w:lineRule="auto"/>
              <w:jc w:val="center"/>
              <w:rPr>
                <w:ins w:id="1056" w:author="Alessandra Fragoso" w:date="2024-03-02T17:36:00Z"/>
                <w:b/>
                <w:bCs/>
              </w:rPr>
            </w:pPr>
            <w:ins w:id="1057" w:author="Alessandra Fragoso" w:date="2024-03-02T17:36:00Z">
              <w:r w:rsidRPr="00FA72BE">
                <w:rPr>
                  <w:b/>
                  <w:bCs/>
                </w:rPr>
                <w:t>Descrição</w:t>
              </w:r>
            </w:ins>
          </w:p>
        </w:tc>
        <w:tc>
          <w:tcPr>
            <w:tcW w:w="1076" w:type="dxa"/>
            <w:vAlign w:val="center"/>
          </w:tcPr>
          <w:p w14:paraId="46A8C60D" w14:textId="77777777" w:rsidR="00D363AA" w:rsidRPr="00FA72BE" w:rsidRDefault="00D363AA" w:rsidP="0082348D">
            <w:pPr>
              <w:spacing w:line="360" w:lineRule="auto"/>
              <w:jc w:val="center"/>
              <w:rPr>
                <w:ins w:id="1058" w:author="Alessandra Fragoso" w:date="2024-03-02T17:36:00Z"/>
                <w:b/>
                <w:bCs/>
              </w:rPr>
            </w:pPr>
            <w:ins w:id="1059" w:author="Alessandra Fragoso" w:date="2024-03-02T17:36:00Z">
              <w:r w:rsidRPr="00FA72BE">
                <w:rPr>
                  <w:b/>
                  <w:bCs/>
                </w:rPr>
                <w:t>Questões</w:t>
              </w:r>
            </w:ins>
          </w:p>
        </w:tc>
        <w:tc>
          <w:tcPr>
            <w:tcW w:w="5528" w:type="dxa"/>
            <w:vAlign w:val="center"/>
          </w:tcPr>
          <w:p w14:paraId="53C2C400" w14:textId="77777777" w:rsidR="00D363AA" w:rsidRPr="00FA72BE" w:rsidRDefault="00D363AA" w:rsidP="0082348D">
            <w:pPr>
              <w:spacing w:line="360" w:lineRule="auto"/>
              <w:jc w:val="center"/>
              <w:rPr>
                <w:ins w:id="1060" w:author="Alessandra Fragoso" w:date="2024-03-02T17:36:00Z"/>
                <w:b/>
                <w:bCs/>
              </w:rPr>
            </w:pPr>
            <w:ins w:id="1061" w:author="Alessandra Fragoso" w:date="2024-03-02T17:36:00Z">
              <w:r w:rsidRPr="00FA72BE">
                <w:rPr>
                  <w:b/>
                  <w:bCs/>
                </w:rPr>
                <w:t>Conteúdo</w:t>
              </w:r>
            </w:ins>
          </w:p>
        </w:tc>
      </w:tr>
      <w:tr w:rsidR="00D363AA" w14:paraId="5A6DFBAB" w14:textId="77777777" w:rsidTr="0082348D">
        <w:trPr>
          <w:jc w:val="center"/>
          <w:ins w:id="1062" w:author="Alessandra Fragoso" w:date="2024-03-02T17:36:00Z"/>
        </w:trPr>
        <w:tc>
          <w:tcPr>
            <w:tcW w:w="767" w:type="dxa"/>
            <w:vAlign w:val="center"/>
          </w:tcPr>
          <w:p w14:paraId="258D7629" w14:textId="77777777" w:rsidR="00D363AA" w:rsidRDefault="00D363AA" w:rsidP="0082348D">
            <w:pPr>
              <w:spacing w:line="360" w:lineRule="auto"/>
              <w:jc w:val="center"/>
              <w:rPr>
                <w:ins w:id="1063" w:author="Alessandra Fragoso" w:date="2024-03-02T17:36:00Z"/>
              </w:rPr>
            </w:pPr>
            <w:ins w:id="1064" w:author="Alessandra Fragoso" w:date="2024-03-02T17:36:00Z">
              <w:r>
                <w:t>1</w:t>
              </w:r>
            </w:ins>
          </w:p>
        </w:tc>
        <w:tc>
          <w:tcPr>
            <w:tcW w:w="1696" w:type="dxa"/>
            <w:vAlign w:val="center"/>
          </w:tcPr>
          <w:p w14:paraId="3EFADA09" w14:textId="1336BFCC" w:rsidR="00D363AA" w:rsidRDefault="00D363AA" w:rsidP="0082348D">
            <w:pPr>
              <w:spacing w:line="360" w:lineRule="auto"/>
              <w:jc w:val="center"/>
              <w:rPr>
                <w:ins w:id="1065" w:author="Alessandra Fragoso" w:date="2024-03-02T17:36:00Z"/>
              </w:rPr>
            </w:pPr>
            <w:ins w:id="1066" w:author="Alessandra Fragoso" w:date="2024-03-02T17:36:00Z">
              <w:r>
                <w:t xml:space="preserve">Caracterização </w:t>
              </w:r>
            </w:ins>
            <w:ins w:id="1067" w:author="Alessandra Fragoso" w:date="2024-03-04T22:25:00Z">
              <w:r w:rsidR="00595F05">
                <w:t xml:space="preserve">do </w:t>
              </w:r>
            </w:ins>
            <w:ins w:id="1068" w:author="Alessandra Fragoso" w:date="2024-03-02T17:36:00Z">
              <w:r>
                <w:t>entrevistado</w:t>
              </w:r>
            </w:ins>
          </w:p>
        </w:tc>
        <w:tc>
          <w:tcPr>
            <w:tcW w:w="1076" w:type="dxa"/>
            <w:vAlign w:val="center"/>
          </w:tcPr>
          <w:p w14:paraId="388B6EA0" w14:textId="77777777" w:rsidR="00D363AA" w:rsidRDefault="00D363AA" w:rsidP="0082348D">
            <w:pPr>
              <w:spacing w:line="360" w:lineRule="auto"/>
              <w:jc w:val="center"/>
              <w:rPr>
                <w:ins w:id="1069" w:author="Alessandra Fragoso" w:date="2024-03-02T17:36:00Z"/>
              </w:rPr>
            </w:pPr>
            <w:ins w:id="1070" w:author="Alessandra Fragoso" w:date="2024-03-02T17:36:00Z">
              <w:r>
                <w:t>Q1-5</w:t>
              </w:r>
            </w:ins>
          </w:p>
        </w:tc>
        <w:tc>
          <w:tcPr>
            <w:tcW w:w="5528" w:type="dxa"/>
            <w:vAlign w:val="center"/>
          </w:tcPr>
          <w:p w14:paraId="581FC46B" w14:textId="77777777" w:rsidR="00D363AA" w:rsidRPr="004A10FC" w:rsidRDefault="00D363AA" w:rsidP="0082348D">
            <w:pPr>
              <w:spacing w:line="360" w:lineRule="auto"/>
              <w:rPr>
                <w:ins w:id="1071" w:author="Alessandra Fragoso" w:date="2024-03-02T17:36:00Z"/>
              </w:rPr>
            </w:pPr>
            <w:ins w:id="1072" w:author="Alessandra Fragoso" w:date="2024-03-02T17:36:00Z">
              <w:r w:rsidRPr="004A10FC">
                <w:t>1 - Trabalha em que cidade/estado?</w:t>
              </w:r>
            </w:ins>
          </w:p>
          <w:p w14:paraId="55BF23F9" w14:textId="77777777" w:rsidR="00D363AA" w:rsidRPr="004A10FC" w:rsidRDefault="00D363AA" w:rsidP="0082348D">
            <w:pPr>
              <w:spacing w:line="360" w:lineRule="auto"/>
              <w:rPr>
                <w:ins w:id="1073" w:author="Alessandra Fragoso" w:date="2024-03-02T17:36:00Z"/>
              </w:rPr>
            </w:pPr>
            <w:ins w:id="1074" w:author="Alessandra Fragoso" w:date="2024-03-02T17:36:00Z">
              <w:r w:rsidRPr="004A10FC">
                <w:t>2 - Qual a sua identidade de gênero?</w:t>
              </w:r>
            </w:ins>
          </w:p>
          <w:p w14:paraId="20D3DEE7" w14:textId="77777777" w:rsidR="00D363AA" w:rsidRPr="004A10FC" w:rsidRDefault="00D363AA" w:rsidP="0082348D">
            <w:pPr>
              <w:spacing w:line="360" w:lineRule="auto"/>
              <w:rPr>
                <w:ins w:id="1075" w:author="Alessandra Fragoso" w:date="2024-03-02T17:36:00Z"/>
              </w:rPr>
            </w:pPr>
            <w:ins w:id="1076" w:author="Alessandra Fragoso" w:date="2024-03-02T17:36:00Z">
              <w:r w:rsidRPr="004A10FC">
                <w:t xml:space="preserve">3 </w:t>
              </w:r>
              <w:r>
                <w:t>–</w:t>
              </w:r>
              <w:r w:rsidRPr="004A10FC">
                <w:t xml:space="preserve"> Qua</w:t>
              </w:r>
              <w:r>
                <w:t>l a sua idade</w:t>
              </w:r>
              <w:r w:rsidRPr="004A10FC">
                <w:t>?</w:t>
              </w:r>
            </w:ins>
          </w:p>
          <w:p w14:paraId="7B1AF66B" w14:textId="77777777" w:rsidR="00D363AA" w:rsidRPr="004A10FC" w:rsidRDefault="00D363AA" w:rsidP="0082348D">
            <w:pPr>
              <w:spacing w:line="360" w:lineRule="auto"/>
              <w:rPr>
                <w:ins w:id="1077" w:author="Alessandra Fragoso" w:date="2024-03-02T17:36:00Z"/>
              </w:rPr>
            </w:pPr>
            <w:ins w:id="1078" w:author="Alessandra Fragoso" w:date="2024-03-02T17:36:00Z">
              <w:r w:rsidRPr="004A10FC">
                <w:t>4 – Qual sua escolaridade</w:t>
              </w:r>
              <w:r>
                <w:t>/formação? Possui alguma especialidade</w:t>
              </w:r>
              <w:r w:rsidRPr="004A10FC">
                <w:t>?</w:t>
              </w:r>
            </w:ins>
          </w:p>
          <w:p w14:paraId="546C510B" w14:textId="77777777" w:rsidR="00D363AA" w:rsidRDefault="00D363AA" w:rsidP="0082348D">
            <w:pPr>
              <w:spacing w:line="360" w:lineRule="auto"/>
              <w:rPr>
                <w:ins w:id="1079" w:author="Alessandra Fragoso" w:date="2024-03-02T17:36:00Z"/>
              </w:rPr>
            </w:pPr>
            <w:ins w:id="1080" w:author="Alessandra Fragoso" w:date="2024-03-02T17:36:00Z">
              <w:r w:rsidRPr="004A10FC">
                <w:t xml:space="preserve">5 </w:t>
              </w:r>
              <w:r>
                <w:t>–</w:t>
              </w:r>
              <w:r w:rsidRPr="004A10FC">
                <w:t xml:space="preserve"> Qua</w:t>
              </w:r>
              <w:r>
                <w:t xml:space="preserve">l seu </w:t>
              </w:r>
              <w:r w:rsidRPr="004A10FC">
                <w:t>cargo?</w:t>
              </w:r>
            </w:ins>
          </w:p>
        </w:tc>
      </w:tr>
      <w:tr w:rsidR="00D363AA" w14:paraId="1637A7BB" w14:textId="77777777" w:rsidTr="0082348D">
        <w:trPr>
          <w:jc w:val="center"/>
          <w:ins w:id="1081" w:author="Alessandra Fragoso" w:date="2024-03-02T17:36:00Z"/>
        </w:trPr>
        <w:tc>
          <w:tcPr>
            <w:tcW w:w="767" w:type="dxa"/>
            <w:vAlign w:val="center"/>
          </w:tcPr>
          <w:p w14:paraId="485CC5CF" w14:textId="77777777" w:rsidR="00D363AA" w:rsidRDefault="00D363AA" w:rsidP="0082348D">
            <w:pPr>
              <w:spacing w:line="360" w:lineRule="auto"/>
              <w:jc w:val="center"/>
              <w:rPr>
                <w:ins w:id="1082" w:author="Alessandra Fragoso" w:date="2024-03-02T17:36:00Z"/>
              </w:rPr>
            </w:pPr>
            <w:ins w:id="1083" w:author="Alessandra Fragoso" w:date="2024-03-02T17:36:00Z">
              <w:r>
                <w:t>2</w:t>
              </w:r>
            </w:ins>
          </w:p>
        </w:tc>
        <w:tc>
          <w:tcPr>
            <w:tcW w:w="1696" w:type="dxa"/>
            <w:vAlign w:val="center"/>
          </w:tcPr>
          <w:p w14:paraId="2A1D6540" w14:textId="2B70F788" w:rsidR="00D363AA" w:rsidRDefault="00686CC6" w:rsidP="0082348D">
            <w:pPr>
              <w:spacing w:line="360" w:lineRule="auto"/>
              <w:jc w:val="center"/>
              <w:rPr>
                <w:ins w:id="1084" w:author="Alessandra Fragoso" w:date="2024-03-02T17:36:00Z"/>
              </w:rPr>
            </w:pPr>
            <w:ins w:id="1085" w:author="Alessandra Fragoso" w:date="2024-03-03T14:55:00Z">
              <w:r>
                <w:t>Usabilidade</w:t>
              </w:r>
            </w:ins>
            <w:ins w:id="1086" w:author="Alessandra Fragoso" w:date="2024-03-03T14:54:00Z">
              <w:r>
                <w:t xml:space="preserve"> da ferra</w:t>
              </w:r>
            </w:ins>
            <w:ins w:id="1087" w:author="Alessandra Fragoso" w:date="2024-03-03T14:55:00Z">
              <w:r>
                <w:t>menta</w:t>
              </w:r>
            </w:ins>
          </w:p>
        </w:tc>
        <w:tc>
          <w:tcPr>
            <w:tcW w:w="1076" w:type="dxa"/>
            <w:vAlign w:val="center"/>
          </w:tcPr>
          <w:p w14:paraId="44C213ED" w14:textId="77777777" w:rsidR="00D363AA" w:rsidRDefault="00D363AA" w:rsidP="0082348D">
            <w:pPr>
              <w:spacing w:line="360" w:lineRule="auto"/>
              <w:jc w:val="center"/>
              <w:rPr>
                <w:ins w:id="1088" w:author="Alessandra Fragoso" w:date="2024-03-02T17:36:00Z"/>
              </w:rPr>
            </w:pPr>
            <w:ins w:id="1089" w:author="Alessandra Fragoso" w:date="2024-03-02T17:36:00Z">
              <w:r>
                <w:t>Q6-7</w:t>
              </w:r>
            </w:ins>
          </w:p>
        </w:tc>
        <w:tc>
          <w:tcPr>
            <w:tcW w:w="5528" w:type="dxa"/>
            <w:vAlign w:val="center"/>
          </w:tcPr>
          <w:p w14:paraId="64835678" w14:textId="77777777" w:rsidR="00D363AA" w:rsidRDefault="00D363AA" w:rsidP="0082348D">
            <w:pPr>
              <w:tabs>
                <w:tab w:val="left" w:pos="7230"/>
              </w:tabs>
              <w:spacing w:line="360" w:lineRule="auto"/>
              <w:rPr>
                <w:ins w:id="1090" w:author="Alessandra Fragoso" w:date="2024-03-02T17:36:00Z"/>
              </w:rPr>
            </w:pPr>
            <w:ins w:id="1091" w:author="Alessandra Fragoso" w:date="2024-03-02T17:36:00Z">
              <w:r>
                <w:t>6</w:t>
              </w:r>
              <w:r w:rsidRPr="004A10FC">
                <w:t xml:space="preserve"> – </w:t>
              </w:r>
              <w:r>
                <w:t xml:space="preserve">Conhece o método </w:t>
              </w:r>
              <w:r w:rsidRPr="004A10FC">
                <w:t>persona no atendimento ao cliente?</w:t>
              </w:r>
            </w:ins>
          </w:p>
          <w:p w14:paraId="1D991E99" w14:textId="4AC04757" w:rsidR="00D363AA" w:rsidRDefault="00D363AA" w:rsidP="0082348D">
            <w:pPr>
              <w:tabs>
                <w:tab w:val="left" w:pos="7230"/>
              </w:tabs>
              <w:spacing w:line="360" w:lineRule="auto"/>
              <w:rPr>
                <w:ins w:id="1092" w:author="Alessandra Fragoso" w:date="2024-03-02T17:36:00Z"/>
              </w:rPr>
            </w:pPr>
            <w:ins w:id="1093" w:author="Alessandra Fragoso" w:date="2024-03-02T17:36:00Z">
              <w:r>
                <w:t xml:space="preserve">7 - Utiliza facilmente </w:t>
              </w:r>
            </w:ins>
            <w:ins w:id="1094" w:author="Alessandra Fragoso" w:date="2024-03-03T15:00:00Z">
              <w:r w:rsidR="0051342E">
                <w:t xml:space="preserve">a ferramenta </w:t>
              </w:r>
            </w:ins>
            <w:ins w:id="1095" w:author="Alessandra Fragoso" w:date="2024-03-02T17:36:00Z">
              <w:r>
                <w:t xml:space="preserve">ou sente dificuldades?  </w:t>
              </w:r>
            </w:ins>
          </w:p>
        </w:tc>
      </w:tr>
      <w:tr w:rsidR="00D363AA" w14:paraId="1AFF3C7B" w14:textId="77777777" w:rsidTr="0082348D">
        <w:trPr>
          <w:jc w:val="center"/>
          <w:ins w:id="1096" w:author="Alessandra Fragoso" w:date="2024-03-02T17:36:00Z"/>
        </w:trPr>
        <w:tc>
          <w:tcPr>
            <w:tcW w:w="767" w:type="dxa"/>
            <w:vAlign w:val="center"/>
          </w:tcPr>
          <w:p w14:paraId="702A63BB" w14:textId="77777777" w:rsidR="00D363AA" w:rsidRDefault="00D363AA" w:rsidP="0082348D">
            <w:pPr>
              <w:spacing w:line="360" w:lineRule="auto"/>
              <w:jc w:val="center"/>
              <w:rPr>
                <w:ins w:id="1097" w:author="Alessandra Fragoso" w:date="2024-03-02T17:36:00Z"/>
              </w:rPr>
            </w:pPr>
            <w:ins w:id="1098" w:author="Alessandra Fragoso" w:date="2024-03-02T17:36:00Z">
              <w:r>
                <w:t>3</w:t>
              </w:r>
            </w:ins>
          </w:p>
        </w:tc>
        <w:tc>
          <w:tcPr>
            <w:tcW w:w="1696" w:type="dxa"/>
            <w:vAlign w:val="center"/>
          </w:tcPr>
          <w:p w14:paraId="254102FB" w14:textId="7C0F89FC" w:rsidR="00D363AA" w:rsidRDefault="00176D16" w:rsidP="0082348D">
            <w:pPr>
              <w:spacing w:line="360" w:lineRule="auto"/>
              <w:jc w:val="center"/>
              <w:rPr>
                <w:ins w:id="1099" w:author="Alessandra Fragoso" w:date="2024-03-02T17:36:00Z"/>
              </w:rPr>
            </w:pPr>
            <w:ins w:id="1100" w:author="Alessandra Fragoso" w:date="2024-03-03T16:06:00Z">
              <w:r>
                <w:t xml:space="preserve">Melhoria no atendimento ao </w:t>
              </w:r>
            </w:ins>
            <w:ins w:id="1101" w:author="Alessandra Fragoso" w:date="2024-03-02T17:36:00Z">
              <w:r w:rsidR="00D363AA">
                <w:t>cliente</w:t>
              </w:r>
            </w:ins>
          </w:p>
        </w:tc>
        <w:tc>
          <w:tcPr>
            <w:tcW w:w="1076" w:type="dxa"/>
            <w:vAlign w:val="center"/>
          </w:tcPr>
          <w:p w14:paraId="4A1C2F60" w14:textId="77777777" w:rsidR="00D363AA" w:rsidRDefault="00D363AA" w:rsidP="0082348D">
            <w:pPr>
              <w:spacing w:line="360" w:lineRule="auto"/>
              <w:jc w:val="center"/>
              <w:rPr>
                <w:ins w:id="1102" w:author="Alessandra Fragoso" w:date="2024-03-02T17:36:00Z"/>
              </w:rPr>
            </w:pPr>
          </w:p>
        </w:tc>
        <w:tc>
          <w:tcPr>
            <w:tcW w:w="5528" w:type="dxa"/>
            <w:vAlign w:val="center"/>
          </w:tcPr>
          <w:p w14:paraId="3669FC42" w14:textId="0DFBCEDD" w:rsidR="00D363AA" w:rsidRDefault="00EA48AC" w:rsidP="0082348D">
            <w:pPr>
              <w:tabs>
                <w:tab w:val="left" w:pos="7230"/>
              </w:tabs>
              <w:spacing w:line="360" w:lineRule="auto"/>
              <w:rPr>
                <w:ins w:id="1103" w:author="Alessandra Fragoso" w:date="2024-03-02T17:36:00Z"/>
              </w:rPr>
            </w:pPr>
            <w:ins w:id="1104" w:author="Alessandra Fragoso" w:date="2024-03-03T16:08:00Z">
              <w:r>
                <w:t xml:space="preserve">8 - </w:t>
              </w:r>
            </w:ins>
            <w:ins w:id="1105" w:author="Alessandra Fragoso" w:date="2024-03-02T17:36:00Z">
              <w:r w:rsidR="00D363AA" w:rsidRPr="0089318C">
                <w:rPr>
                  <w:rPrChange w:id="1106" w:author="Alessandra Fragoso" w:date="2024-03-03T16:07:00Z">
                    <w:rPr>
                      <w:color w:val="FF0000"/>
                    </w:rPr>
                  </w:rPrChange>
                </w:rPr>
                <w:t>Voc</w:t>
              </w:r>
              <w:r w:rsidR="00D363AA" w:rsidRPr="0089318C">
                <w:rPr>
                  <w:rPrChange w:id="1107" w:author="Alessandra Fragoso" w:date="2024-03-03T16:07:00Z">
                    <w:rPr>
                      <w:color w:val="FF0000"/>
                      <w:highlight w:val="red"/>
                    </w:rPr>
                  </w:rPrChange>
                </w:rPr>
                <w:t>ê</w:t>
              </w:r>
              <w:r w:rsidR="00D363AA" w:rsidRPr="0089318C">
                <w:rPr>
                  <w:rPrChange w:id="1108" w:author="Alessandra Fragoso" w:date="2024-03-03T16:07:00Z">
                    <w:rPr>
                      <w:color w:val="FF0000"/>
                    </w:rPr>
                  </w:rPrChange>
                </w:rPr>
                <w:t xml:space="preserve"> </w:t>
              </w:r>
            </w:ins>
            <w:ins w:id="1109" w:author="Alessandra Fragoso" w:date="2024-03-03T16:07:00Z">
              <w:r w:rsidR="0089318C">
                <w:t>percebeu</w:t>
              </w:r>
            </w:ins>
            <w:ins w:id="1110" w:author="Alessandra Fragoso" w:date="2024-03-02T17:36:00Z">
              <w:r w:rsidR="00D363AA" w:rsidRPr="0089318C">
                <w:rPr>
                  <w:rPrChange w:id="1111" w:author="Alessandra Fragoso" w:date="2024-03-03T16:07:00Z">
                    <w:rPr>
                      <w:color w:val="FF0000"/>
                    </w:rPr>
                  </w:rPrChange>
                </w:rPr>
                <w:t xml:space="preserve"> uma melhora na identifica</w:t>
              </w:r>
            </w:ins>
            <w:ins w:id="1112" w:author="Alessandra Fragoso" w:date="2024-03-03T16:08:00Z">
              <w:r w:rsidR="0089318C">
                <w:t xml:space="preserve">ção </w:t>
              </w:r>
            </w:ins>
            <w:ins w:id="1113" w:author="Alessandra Fragoso" w:date="2024-03-02T17:36:00Z">
              <w:r w:rsidR="00D363AA" w:rsidRPr="0089318C">
                <w:rPr>
                  <w:rPrChange w:id="1114" w:author="Alessandra Fragoso" w:date="2024-03-03T16:07:00Z">
                    <w:rPr>
                      <w:color w:val="FF0000"/>
                    </w:rPr>
                  </w:rPrChange>
                </w:rPr>
                <w:t>do seu cliente alvo?</w:t>
              </w:r>
            </w:ins>
          </w:p>
        </w:tc>
      </w:tr>
      <w:tr w:rsidR="00D363AA" w14:paraId="686F45F1" w14:textId="77777777" w:rsidTr="0082348D">
        <w:trPr>
          <w:jc w:val="center"/>
          <w:ins w:id="1115" w:author="Alessandra Fragoso" w:date="2024-03-02T17:36:00Z"/>
        </w:trPr>
        <w:tc>
          <w:tcPr>
            <w:tcW w:w="767" w:type="dxa"/>
            <w:vAlign w:val="center"/>
          </w:tcPr>
          <w:p w14:paraId="4CBFFF9E" w14:textId="77777777" w:rsidR="00D363AA" w:rsidRDefault="00D363AA" w:rsidP="0082348D">
            <w:pPr>
              <w:spacing w:line="360" w:lineRule="auto"/>
              <w:jc w:val="center"/>
              <w:rPr>
                <w:ins w:id="1116" w:author="Alessandra Fragoso" w:date="2024-03-02T17:36:00Z"/>
              </w:rPr>
            </w:pPr>
            <w:ins w:id="1117" w:author="Alessandra Fragoso" w:date="2024-03-02T17:36:00Z">
              <w:r>
                <w:t>4</w:t>
              </w:r>
            </w:ins>
          </w:p>
        </w:tc>
        <w:tc>
          <w:tcPr>
            <w:tcW w:w="1696" w:type="dxa"/>
            <w:vAlign w:val="center"/>
          </w:tcPr>
          <w:p w14:paraId="7CBE2E6E" w14:textId="7D0EE89C" w:rsidR="00D363AA" w:rsidRDefault="00D363AA" w:rsidP="0082348D">
            <w:pPr>
              <w:spacing w:line="360" w:lineRule="auto"/>
              <w:jc w:val="center"/>
              <w:rPr>
                <w:ins w:id="1118" w:author="Alessandra Fragoso" w:date="2024-03-02T17:36:00Z"/>
              </w:rPr>
            </w:pPr>
            <w:ins w:id="1119" w:author="Alessandra Fragoso" w:date="2024-03-02T17:36:00Z">
              <w:r>
                <w:t>NPS</w:t>
              </w:r>
            </w:ins>
          </w:p>
        </w:tc>
        <w:tc>
          <w:tcPr>
            <w:tcW w:w="1076" w:type="dxa"/>
            <w:vAlign w:val="center"/>
          </w:tcPr>
          <w:p w14:paraId="27083097" w14:textId="34720764" w:rsidR="00D363AA" w:rsidRDefault="00D363AA" w:rsidP="0082348D">
            <w:pPr>
              <w:spacing w:line="360" w:lineRule="auto"/>
              <w:jc w:val="center"/>
              <w:rPr>
                <w:ins w:id="1120" w:author="Alessandra Fragoso" w:date="2024-03-02T17:36:00Z"/>
              </w:rPr>
            </w:pPr>
            <w:ins w:id="1121" w:author="Alessandra Fragoso" w:date="2024-03-02T17:36:00Z">
              <w:r>
                <w:t>Q9</w:t>
              </w:r>
            </w:ins>
          </w:p>
        </w:tc>
        <w:tc>
          <w:tcPr>
            <w:tcW w:w="5528" w:type="dxa"/>
            <w:vAlign w:val="center"/>
          </w:tcPr>
          <w:p w14:paraId="3BE201E3" w14:textId="2E78E579" w:rsidR="00D363AA" w:rsidRDefault="00D363AA" w:rsidP="00655B60">
            <w:pPr>
              <w:tabs>
                <w:tab w:val="left" w:pos="7230"/>
              </w:tabs>
              <w:spacing w:line="360" w:lineRule="auto"/>
              <w:rPr>
                <w:ins w:id="1122" w:author="Alessandra Fragoso" w:date="2024-03-02T17:36:00Z"/>
              </w:rPr>
              <w:pPrChange w:id="1123" w:author="Alessandra Fragoso" w:date="2024-03-04T22:54:00Z">
                <w:pPr>
                  <w:spacing w:line="360" w:lineRule="auto"/>
                </w:pPr>
              </w:pPrChange>
            </w:pPr>
            <w:ins w:id="1124" w:author="Alessandra Fragoso" w:date="2024-03-02T17:36:00Z">
              <w:r>
                <w:t>9</w:t>
              </w:r>
              <w:r w:rsidRPr="004A10FC">
                <w:t xml:space="preserve"> - Quanto ao NPS, você </w:t>
              </w:r>
              <w:r>
                <w:t>identificou</w:t>
              </w:r>
              <w:r w:rsidRPr="004A10FC">
                <w:t xml:space="preserve"> uma melhora na satisfação do cliente em relação ao atendimento prestado </w:t>
              </w:r>
              <w:r>
                <w:t>com o apoio da ferramenta</w:t>
              </w:r>
              <w:r w:rsidRPr="004A10FC">
                <w:t>?</w:t>
              </w:r>
            </w:ins>
          </w:p>
        </w:tc>
      </w:tr>
      <w:tr w:rsidR="00EE29E1" w14:paraId="134EA1B3" w14:textId="77777777" w:rsidTr="0082348D">
        <w:trPr>
          <w:jc w:val="center"/>
          <w:ins w:id="1125" w:author="Alessandra Fragoso" w:date="2024-03-04T22:52:00Z"/>
        </w:trPr>
        <w:tc>
          <w:tcPr>
            <w:tcW w:w="767" w:type="dxa"/>
            <w:vAlign w:val="center"/>
          </w:tcPr>
          <w:p w14:paraId="28002D6D" w14:textId="3E6FCFF6" w:rsidR="00EE29E1" w:rsidRDefault="00EE29E1" w:rsidP="0082348D">
            <w:pPr>
              <w:spacing w:line="360" w:lineRule="auto"/>
              <w:jc w:val="center"/>
              <w:rPr>
                <w:ins w:id="1126" w:author="Alessandra Fragoso" w:date="2024-03-04T22:52:00Z"/>
              </w:rPr>
            </w:pPr>
            <w:ins w:id="1127" w:author="Alessandra Fragoso" w:date="2024-03-04T22:53:00Z">
              <w:r>
                <w:t>5</w:t>
              </w:r>
            </w:ins>
          </w:p>
        </w:tc>
        <w:tc>
          <w:tcPr>
            <w:tcW w:w="1696" w:type="dxa"/>
            <w:vAlign w:val="center"/>
          </w:tcPr>
          <w:p w14:paraId="29DB7B1A" w14:textId="0FE7A2FC" w:rsidR="00EE29E1" w:rsidRDefault="00EE29E1" w:rsidP="0082348D">
            <w:pPr>
              <w:spacing w:line="360" w:lineRule="auto"/>
              <w:jc w:val="center"/>
              <w:rPr>
                <w:ins w:id="1128" w:author="Alessandra Fragoso" w:date="2024-03-04T22:52:00Z"/>
              </w:rPr>
            </w:pPr>
            <w:ins w:id="1129" w:author="Alessandra Fragoso" w:date="2024-03-04T22:53:00Z">
              <w:r>
                <w:t>Produtividade</w:t>
              </w:r>
            </w:ins>
          </w:p>
        </w:tc>
        <w:tc>
          <w:tcPr>
            <w:tcW w:w="1076" w:type="dxa"/>
            <w:vAlign w:val="center"/>
          </w:tcPr>
          <w:p w14:paraId="640E5961" w14:textId="799511D0" w:rsidR="00EE29E1" w:rsidRDefault="004B1955" w:rsidP="0082348D">
            <w:pPr>
              <w:spacing w:line="360" w:lineRule="auto"/>
              <w:jc w:val="center"/>
              <w:rPr>
                <w:ins w:id="1130" w:author="Alessandra Fragoso" w:date="2024-03-04T22:52:00Z"/>
              </w:rPr>
            </w:pPr>
            <w:ins w:id="1131" w:author="Alessandra Fragoso" w:date="2024-03-05T00:11:00Z">
              <w:r>
                <w:t>Q10-11</w:t>
              </w:r>
            </w:ins>
          </w:p>
        </w:tc>
        <w:tc>
          <w:tcPr>
            <w:tcW w:w="5528" w:type="dxa"/>
            <w:vAlign w:val="center"/>
          </w:tcPr>
          <w:p w14:paraId="219F1CD7" w14:textId="772930C9" w:rsidR="00EE29E1" w:rsidRDefault="00EE29E1" w:rsidP="00EE29E1">
            <w:pPr>
              <w:spacing w:line="360" w:lineRule="auto"/>
              <w:rPr>
                <w:ins w:id="1132" w:author="Alessandra Fragoso" w:date="2024-03-04T22:53:00Z"/>
              </w:rPr>
            </w:pPr>
            <w:ins w:id="1133" w:author="Alessandra Fragoso" w:date="2024-03-04T22:53:00Z">
              <w:r>
                <w:t>10 – Percebeu aumento nas vendas? Houve uma melhora na sua produtividade com o uso da ferramenta?</w:t>
              </w:r>
            </w:ins>
          </w:p>
          <w:p w14:paraId="1587BC47" w14:textId="275C9E34" w:rsidR="00EE29E1" w:rsidRPr="00655B60" w:rsidRDefault="00EE29E1" w:rsidP="00655B60">
            <w:pPr>
              <w:spacing w:line="360" w:lineRule="auto"/>
              <w:rPr>
                <w:ins w:id="1134" w:author="Alessandra Fragoso" w:date="2024-03-04T22:52:00Z"/>
                <w:color w:val="FF0000"/>
                <w:rPrChange w:id="1135" w:author="Alessandra Fragoso" w:date="2024-03-04T22:54:00Z">
                  <w:rPr>
                    <w:ins w:id="1136" w:author="Alessandra Fragoso" w:date="2024-03-04T22:52:00Z"/>
                  </w:rPr>
                </w:rPrChange>
              </w:rPr>
              <w:pPrChange w:id="1137" w:author="Alessandra Fragoso" w:date="2024-03-04T22:54:00Z">
                <w:pPr>
                  <w:tabs>
                    <w:tab w:val="left" w:pos="7230"/>
                  </w:tabs>
                  <w:spacing w:line="360" w:lineRule="auto"/>
                </w:pPr>
              </w:pPrChange>
            </w:pPr>
            <w:ins w:id="1138" w:author="Alessandra Fragoso" w:date="2024-03-04T22:53:00Z">
              <w:r>
                <w:t xml:space="preserve">11 - </w:t>
              </w:r>
              <w:r>
                <w:t xml:space="preserve">Consegue perceber alteração no número de clientes que deixaram de tomar crédito na sua agência? </w:t>
              </w:r>
            </w:ins>
          </w:p>
        </w:tc>
      </w:tr>
      <w:tr w:rsidR="00D363AA" w14:paraId="7A41C7C6" w14:textId="77777777" w:rsidTr="0082348D">
        <w:trPr>
          <w:jc w:val="center"/>
          <w:ins w:id="1139" w:author="Alessandra Fragoso" w:date="2024-03-02T17:36:00Z"/>
        </w:trPr>
        <w:tc>
          <w:tcPr>
            <w:tcW w:w="767" w:type="dxa"/>
            <w:vAlign w:val="center"/>
          </w:tcPr>
          <w:p w14:paraId="0FDB2D08" w14:textId="778C1753" w:rsidR="00D363AA" w:rsidRDefault="00AF08DE" w:rsidP="0082348D">
            <w:pPr>
              <w:spacing w:line="360" w:lineRule="auto"/>
              <w:jc w:val="center"/>
              <w:rPr>
                <w:ins w:id="1140" w:author="Alessandra Fragoso" w:date="2024-03-02T17:36:00Z"/>
              </w:rPr>
            </w:pPr>
            <w:ins w:id="1141" w:author="Alessandra Fragoso" w:date="2024-03-04T22:37:00Z">
              <w:r>
                <w:lastRenderedPageBreak/>
                <w:t>5</w:t>
              </w:r>
            </w:ins>
          </w:p>
        </w:tc>
        <w:tc>
          <w:tcPr>
            <w:tcW w:w="1696" w:type="dxa"/>
            <w:vAlign w:val="center"/>
          </w:tcPr>
          <w:p w14:paraId="665B56C2" w14:textId="77777777" w:rsidR="00D363AA" w:rsidRDefault="00D363AA" w:rsidP="0082348D">
            <w:pPr>
              <w:spacing w:line="360" w:lineRule="auto"/>
              <w:jc w:val="center"/>
              <w:rPr>
                <w:ins w:id="1142" w:author="Alessandra Fragoso" w:date="2024-03-02T17:36:00Z"/>
              </w:rPr>
            </w:pPr>
            <w:proofErr w:type="spellStart"/>
            <w:ins w:id="1143" w:author="Alessandra Fragoso" w:date="2024-03-02T17:36:00Z">
              <w:r>
                <w:t>Buyer</w:t>
              </w:r>
              <w:proofErr w:type="spellEnd"/>
              <w:r>
                <w:t xml:space="preserve"> Persona é mais assertivo </w:t>
              </w:r>
            </w:ins>
          </w:p>
        </w:tc>
        <w:tc>
          <w:tcPr>
            <w:tcW w:w="1076" w:type="dxa"/>
            <w:vAlign w:val="center"/>
          </w:tcPr>
          <w:p w14:paraId="591C3BEC" w14:textId="0FAE1752" w:rsidR="00D363AA" w:rsidRDefault="00AF08DE" w:rsidP="0082348D">
            <w:pPr>
              <w:spacing w:line="360" w:lineRule="auto"/>
              <w:jc w:val="center"/>
              <w:rPr>
                <w:ins w:id="1144" w:author="Alessandra Fragoso" w:date="2024-03-02T17:36:00Z"/>
              </w:rPr>
            </w:pPr>
            <w:ins w:id="1145" w:author="Alessandra Fragoso" w:date="2024-03-04T22:38:00Z">
              <w:r>
                <w:t>Q</w:t>
              </w:r>
            </w:ins>
            <w:ins w:id="1146" w:author="Alessandra Fragoso" w:date="2024-03-04T23:57:00Z">
              <w:r w:rsidR="00560B2A">
                <w:t>1</w:t>
              </w:r>
            </w:ins>
            <w:ins w:id="1147" w:author="Alessandra Fragoso" w:date="2024-03-05T00:10:00Z">
              <w:r w:rsidR="004B1955">
                <w:t>2</w:t>
              </w:r>
            </w:ins>
            <w:ins w:id="1148" w:author="Alessandra Fragoso" w:date="2024-03-04T23:57:00Z">
              <w:r w:rsidR="00560B2A">
                <w:t>-</w:t>
              </w:r>
            </w:ins>
            <w:ins w:id="1149" w:author="Alessandra Fragoso" w:date="2024-03-04T22:41:00Z">
              <w:r>
                <w:t>1</w:t>
              </w:r>
            </w:ins>
            <w:ins w:id="1150" w:author="Alessandra Fragoso" w:date="2024-03-05T00:10:00Z">
              <w:r w:rsidR="004B1955">
                <w:t>3</w:t>
              </w:r>
            </w:ins>
          </w:p>
        </w:tc>
        <w:tc>
          <w:tcPr>
            <w:tcW w:w="5528" w:type="dxa"/>
            <w:vAlign w:val="center"/>
          </w:tcPr>
          <w:p w14:paraId="1773FCAA" w14:textId="15D5D949" w:rsidR="00AF08DE" w:rsidRDefault="00AF08DE" w:rsidP="0082348D">
            <w:pPr>
              <w:tabs>
                <w:tab w:val="left" w:pos="7230"/>
              </w:tabs>
              <w:spacing w:line="360" w:lineRule="auto"/>
              <w:rPr>
                <w:ins w:id="1151" w:author="Alessandra Fragoso" w:date="2024-03-04T22:40:00Z"/>
              </w:rPr>
            </w:pPr>
            <w:ins w:id="1152" w:author="Alessandra Fragoso" w:date="2024-03-04T22:40:00Z">
              <w:r>
                <w:t>1</w:t>
              </w:r>
            </w:ins>
            <w:ins w:id="1153" w:author="Alessandra Fragoso" w:date="2024-03-05T00:10:00Z">
              <w:r w:rsidR="004B1955">
                <w:t>2</w:t>
              </w:r>
            </w:ins>
            <w:ins w:id="1154" w:author="Alessandra Fragoso" w:date="2024-03-04T22:40:00Z">
              <w:r>
                <w:t xml:space="preserve"> </w:t>
              </w:r>
            </w:ins>
            <w:ins w:id="1155" w:author="Alessandra Fragoso" w:date="2024-03-05T00:11:00Z">
              <w:r w:rsidR="004B1955">
                <w:t>–</w:t>
              </w:r>
            </w:ins>
            <w:ins w:id="1156" w:author="Alessandra Fragoso" w:date="2024-03-04T22:40:00Z">
              <w:r>
                <w:t xml:space="preserve"> </w:t>
              </w:r>
            </w:ins>
            <w:ins w:id="1157" w:author="Alessandra Fragoso" w:date="2024-03-05T00:12:00Z">
              <w:r w:rsidR="004B1955">
                <w:t>A</w:t>
              </w:r>
            </w:ins>
            <w:ins w:id="1158" w:author="Alessandra Fragoso" w:date="2024-03-04T22:38:00Z">
              <w:r>
                <w:t xml:space="preserve">cha que com o </w:t>
              </w:r>
              <w:proofErr w:type="spellStart"/>
              <w:r>
                <w:t>Buyer</w:t>
              </w:r>
              <w:proofErr w:type="spellEnd"/>
              <w:r>
                <w:t xml:space="preserve"> Persona </w:t>
              </w:r>
            </w:ins>
            <w:ins w:id="1159" w:author="Alessandra Fragoso" w:date="2024-03-04T22:39:00Z">
              <w:r>
                <w:t>você consegue ser mais assertivo</w:t>
              </w:r>
            </w:ins>
            <w:ins w:id="1160" w:author="Alessandra Fragoso" w:date="2024-03-04T22:40:00Z">
              <w:r>
                <w:t xml:space="preserve"> nas abordagens</w:t>
              </w:r>
            </w:ins>
            <w:ins w:id="1161" w:author="Alessandra Fragoso" w:date="2024-03-04T22:39:00Z">
              <w:r>
                <w:t>?</w:t>
              </w:r>
            </w:ins>
          </w:p>
          <w:p w14:paraId="2B33B8B5" w14:textId="5217142A" w:rsidR="00D363AA" w:rsidRDefault="00AF08DE" w:rsidP="0082348D">
            <w:pPr>
              <w:tabs>
                <w:tab w:val="left" w:pos="7230"/>
              </w:tabs>
              <w:spacing w:line="360" w:lineRule="auto"/>
              <w:rPr>
                <w:ins w:id="1162" w:author="Alessandra Fragoso" w:date="2024-03-02T17:36:00Z"/>
              </w:rPr>
            </w:pPr>
            <w:ins w:id="1163" w:author="Alessandra Fragoso" w:date="2024-03-04T22:40:00Z">
              <w:r>
                <w:t>1</w:t>
              </w:r>
            </w:ins>
            <w:ins w:id="1164" w:author="Alessandra Fragoso" w:date="2024-03-05T00:11:00Z">
              <w:r w:rsidR="004B1955">
                <w:t>3</w:t>
              </w:r>
            </w:ins>
            <w:ins w:id="1165" w:author="Alessandra Fragoso" w:date="2024-03-04T22:40:00Z">
              <w:r>
                <w:t xml:space="preserve"> - </w:t>
              </w:r>
            </w:ins>
            <w:ins w:id="1166" w:author="Alessandra Fragoso" w:date="2024-03-04T22:39:00Z">
              <w:r>
                <w:t>Consegue mensurar o percentual de fechamento das v</w:t>
              </w:r>
            </w:ins>
            <w:ins w:id="1167" w:author="Alessandra Fragoso" w:date="2024-03-04T22:40:00Z">
              <w:r>
                <w:t>endas?</w:t>
              </w:r>
            </w:ins>
          </w:p>
        </w:tc>
      </w:tr>
      <w:tr w:rsidR="00D363AA" w14:paraId="667EB22E" w14:textId="77777777" w:rsidTr="0082348D">
        <w:trPr>
          <w:jc w:val="center"/>
          <w:ins w:id="1168" w:author="Alessandra Fragoso" w:date="2024-03-02T17:36:00Z"/>
        </w:trPr>
        <w:tc>
          <w:tcPr>
            <w:tcW w:w="767" w:type="dxa"/>
            <w:vAlign w:val="center"/>
          </w:tcPr>
          <w:p w14:paraId="4899F6D5" w14:textId="0DF8F3F6" w:rsidR="00D363AA" w:rsidRDefault="00AF08DE" w:rsidP="0082348D">
            <w:pPr>
              <w:spacing w:line="360" w:lineRule="auto"/>
              <w:jc w:val="center"/>
              <w:rPr>
                <w:ins w:id="1169" w:author="Alessandra Fragoso" w:date="2024-03-02T17:36:00Z"/>
              </w:rPr>
            </w:pPr>
            <w:ins w:id="1170" w:author="Alessandra Fragoso" w:date="2024-03-04T22:37:00Z">
              <w:r>
                <w:t>6</w:t>
              </w:r>
            </w:ins>
          </w:p>
        </w:tc>
        <w:tc>
          <w:tcPr>
            <w:tcW w:w="1696" w:type="dxa"/>
            <w:vAlign w:val="center"/>
          </w:tcPr>
          <w:p w14:paraId="559F259D" w14:textId="77777777" w:rsidR="00D363AA" w:rsidRDefault="00D363AA" w:rsidP="0082348D">
            <w:pPr>
              <w:spacing w:line="360" w:lineRule="auto"/>
              <w:jc w:val="center"/>
              <w:rPr>
                <w:ins w:id="1171" w:author="Alessandra Fragoso" w:date="2024-03-02T17:36:00Z"/>
              </w:rPr>
            </w:pPr>
            <w:ins w:id="1172" w:author="Alessandra Fragoso" w:date="2024-03-02T17:36:00Z">
              <w:r>
                <w:t>Falhas/pontos de melhoria</w:t>
              </w:r>
            </w:ins>
          </w:p>
        </w:tc>
        <w:tc>
          <w:tcPr>
            <w:tcW w:w="1076" w:type="dxa"/>
            <w:vAlign w:val="center"/>
          </w:tcPr>
          <w:p w14:paraId="5572E8E0" w14:textId="4517C24B" w:rsidR="00D363AA" w:rsidRDefault="00D363AA" w:rsidP="0082348D">
            <w:pPr>
              <w:spacing w:line="360" w:lineRule="auto"/>
              <w:jc w:val="center"/>
              <w:rPr>
                <w:ins w:id="1173" w:author="Alessandra Fragoso" w:date="2024-03-02T17:36:00Z"/>
              </w:rPr>
            </w:pPr>
            <w:ins w:id="1174" w:author="Alessandra Fragoso" w:date="2024-03-02T17:36:00Z">
              <w:r>
                <w:t>Q1</w:t>
              </w:r>
            </w:ins>
            <w:ins w:id="1175" w:author="Alessandra Fragoso" w:date="2024-03-05T00:11:00Z">
              <w:r w:rsidR="004B1955">
                <w:t>4</w:t>
              </w:r>
            </w:ins>
          </w:p>
        </w:tc>
        <w:tc>
          <w:tcPr>
            <w:tcW w:w="5528" w:type="dxa"/>
            <w:vAlign w:val="center"/>
          </w:tcPr>
          <w:p w14:paraId="345CC858" w14:textId="1E7CD2D1" w:rsidR="00D363AA" w:rsidRDefault="00D363AA" w:rsidP="0082348D">
            <w:pPr>
              <w:spacing w:line="360" w:lineRule="auto"/>
              <w:rPr>
                <w:ins w:id="1176" w:author="Alessandra Fragoso" w:date="2024-03-02T17:36:00Z"/>
              </w:rPr>
            </w:pPr>
            <w:ins w:id="1177" w:author="Alessandra Fragoso" w:date="2024-03-02T17:36:00Z">
              <w:r w:rsidRPr="004A10FC">
                <w:t>1</w:t>
              </w:r>
            </w:ins>
            <w:ins w:id="1178" w:author="Alessandra Fragoso" w:date="2024-03-05T00:11:00Z">
              <w:r w:rsidR="004B1955">
                <w:t>4</w:t>
              </w:r>
            </w:ins>
            <w:ins w:id="1179" w:author="Alessandra Fragoso" w:date="2024-03-02T17:36:00Z">
              <w:r w:rsidRPr="004A10FC">
                <w:t xml:space="preserve"> - Há algum ponto que você acha que precisa melhorar no processo de atendimento via modelo persona?</w:t>
              </w:r>
            </w:ins>
          </w:p>
        </w:tc>
      </w:tr>
    </w:tbl>
    <w:p w14:paraId="2586833A" w14:textId="77777777" w:rsidR="00D363AA" w:rsidRDefault="00D363AA" w:rsidP="00D363AA">
      <w:pPr>
        <w:spacing w:line="360" w:lineRule="auto"/>
        <w:rPr>
          <w:ins w:id="1180" w:author="Alessandra Fragoso" w:date="2024-03-02T17:36:00Z"/>
          <w:bCs/>
        </w:rPr>
      </w:pPr>
      <w:ins w:id="1181" w:author="Alessandra Fragoso" w:date="2024-03-02T17:36:00Z">
        <w:r>
          <w:t xml:space="preserve">Fonte: </w:t>
        </w:r>
        <w:r>
          <w:rPr>
            <w:bCs/>
          </w:rPr>
          <w:t>dados originais da pesquisa</w:t>
        </w:r>
      </w:ins>
    </w:p>
    <w:p w14:paraId="19BDEE44" w14:textId="77777777" w:rsidR="00D363AA" w:rsidRDefault="00D363AA" w:rsidP="00467039">
      <w:pPr>
        <w:spacing w:line="360" w:lineRule="auto"/>
        <w:ind w:firstLine="708"/>
      </w:pPr>
    </w:p>
    <w:p w14:paraId="61E48A9D" w14:textId="77777777" w:rsidR="00A35A70" w:rsidRDefault="00A35A70" w:rsidP="00A35A70">
      <w:pPr>
        <w:spacing w:line="360" w:lineRule="auto"/>
      </w:pPr>
    </w:p>
    <w:p w14:paraId="70B8EFE0" w14:textId="50F7518F" w:rsidR="00A35A70" w:rsidRDefault="00A35A70" w:rsidP="00A35A70">
      <w:pPr>
        <w:spacing w:line="360" w:lineRule="auto"/>
        <w:ind w:firstLine="708"/>
        <w:rPr>
          <w:b/>
          <w:bCs/>
        </w:rPr>
      </w:pPr>
      <w:r>
        <w:rPr>
          <w:b/>
        </w:rPr>
        <w:t>2.</w:t>
      </w:r>
      <w:r w:rsidR="00585550">
        <w:rPr>
          <w:b/>
        </w:rPr>
        <w:t>4</w:t>
      </w:r>
      <w:r>
        <w:rPr>
          <w:b/>
        </w:rPr>
        <w:t xml:space="preserve"> </w:t>
      </w:r>
      <w:r w:rsidRPr="00FE1C71">
        <w:rPr>
          <w:b/>
          <w:bCs/>
        </w:rPr>
        <w:t>Pré-teste</w:t>
      </w:r>
    </w:p>
    <w:p w14:paraId="24FF1CBD" w14:textId="77777777" w:rsidR="00585550" w:rsidRDefault="00585550" w:rsidP="00A35A70">
      <w:pPr>
        <w:spacing w:line="360" w:lineRule="auto"/>
        <w:ind w:firstLine="708"/>
        <w:rPr>
          <w:b/>
          <w:bCs/>
        </w:rPr>
      </w:pPr>
    </w:p>
    <w:p w14:paraId="01D765A1" w14:textId="77777777" w:rsidR="00A35A70" w:rsidRDefault="00A35A70" w:rsidP="00A35A70">
      <w:pPr>
        <w:spacing w:line="360" w:lineRule="auto"/>
        <w:ind w:firstLine="708"/>
      </w:pPr>
      <w:r w:rsidRPr="00BD770F">
        <w:t xml:space="preserve">Independente do instrumento de coleta de dados, conforme menciona Gil (1991), é primordial que se realize uma </w:t>
      </w:r>
      <w:r>
        <w:t>comprovação</w:t>
      </w:r>
      <w:r w:rsidRPr="00BD770F">
        <w:t xml:space="preserve"> pelo pré-teste, o qual possibilita avaliar as ferramentas, para que possam mensurar exatamente aquilo que pretendem medir.</w:t>
      </w:r>
    </w:p>
    <w:p w14:paraId="3F6291B4" w14:textId="77777777" w:rsidR="00A35A70" w:rsidRDefault="00A35A70" w:rsidP="00A35A70">
      <w:pPr>
        <w:spacing w:line="360" w:lineRule="auto"/>
        <w:ind w:firstLine="708"/>
      </w:pPr>
      <w:r w:rsidRPr="00BD770F">
        <w:t>Importante também estar atento no que diz respeito ao acesso e confidencialidade dos dados, os limites, entre o público e o privado, preservando o anonimato dos sujeitos</w:t>
      </w:r>
      <w:r>
        <w:t xml:space="preserve"> (Alves, 2006)</w:t>
      </w:r>
      <w:r w:rsidRPr="00BD770F">
        <w:t xml:space="preserve">. </w:t>
      </w:r>
    </w:p>
    <w:p w14:paraId="437C736B" w14:textId="77777777" w:rsidR="00A35A70" w:rsidRDefault="00A35A70" w:rsidP="00A35A70">
      <w:pPr>
        <w:spacing w:line="360" w:lineRule="auto"/>
        <w:ind w:firstLine="708"/>
      </w:pPr>
      <w:r>
        <w:t xml:space="preserve">Neste aspecto, foi mantido o sigilo no que diz respeito ao nome da instituição bancária e dos entrevistados, intervenientes neste estudo. </w:t>
      </w:r>
      <w:r w:rsidRPr="00BD770F">
        <w:t>Outro ponto é o cuidado com o viés representado pela subjetividade do pesquisador no momento da discussão dos resultados obtidos. E, por último, mas não menos importante, evitar a generalização ou deixar de usar o rigor científico na validação da análise.</w:t>
      </w:r>
    </w:p>
    <w:p w14:paraId="6AAF8730" w14:textId="77777777" w:rsidR="00A35A70" w:rsidRDefault="00A35A70" w:rsidP="00A35A70">
      <w:pPr>
        <w:spacing w:line="360" w:lineRule="auto"/>
        <w:ind w:firstLine="708"/>
      </w:pPr>
      <w:r w:rsidRPr="00BD770F">
        <w:t>O pré-teste também possibilita a validação da fidedignidade, validade e operatividade, na visão de Lakatos e Marconi (199</w:t>
      </w:r>
      <w:r>
        <w:t>6</w:t>
      </w:r>
      <w:r w:rsidRPr="00BD770F">
        <w:t xml:space="preserve">), podendo tornar visíveis possíveis erros, para que se possa então reformular o questionário definitivo. </w:t>
      </w:r>
    </w:p>
    <w:p w14:paraId="6AE23E83" w14:textId="77777777" w:rsidR="00A35A70" w:rsidRDefault="00A35A70" w:rsidP="00A35A70">
      <w:pPr>
        <w:spacing w:line="360" w:lineRule="auto"/>
        <w:ind w:firstLine="708"/>
      </w:pPr>
      <w:r w:rsidRPr="00BD770F">
        <w:t>No tocante aos entrevistados, conforme Gil (1991), não se deve haver uma preocupação com quantidade, pois independentemente de uma ou dez pessoas que compõem a amostra a ser pesquisada, o importante é que estas devem ser típicas ao universo pesquisado.</w:t>
      </w:r>
    </w:p>
    <w:p w14:paraId="04850E05" w14:textId="77777777" w:rsidR="00A35A70" w:rsidRPr="00BD770F" w:rsidRDefault="00A35A70" w:rsidP="00A35A70">
      <w:pPr>
        <w:spacing w:line="360" w:lineRule="auto"/>
        <w:ind w:firstLine="708"/>
      </w:pPr>
      <w:r w:rsidRPr="00BD770F">
        <w:t>Portanto, como forma de testar se as questões seriam aplicadas ao tema, se as repostas poderiam gerar insights para a análise aprofundada do assunto, ou mesmo corrigir eventuais erro de formulação foi efetuada uma entrevista piloto com um executivo da instituição financeira com conhecimentos específicos na área de atendimento ao cliente agro.</w:t>
      </w:r>
    </w:p>
    <w:p w14:paraId="7F7794FA" w14:textId="77777777" w:rsidR="00A35A70" w:rsidRDefault="00A35A70" w:rsidP="00A35A70">
      <w:pPr>
        <w:spacing w:line="360" w:lineRule="auto"/>
        <w:ind w:firstLine="708"/>
      </w:pPr>
      <w:r w:rsidRPr="00BD770F">
        <w:t xml:space="preserve">A entrevista foi agendada com antecedência de sete dias. O entrevistado recebeu uma carta de apresentação do tema da pesquisa, com uma breve explicação da sua estrutura e </w:t>
      </w:r>
      <w:r w:rsidRPr="00BD770F">
        <w:lastRenderedPageBreak/>
        <w:t>objetivo. Após o acolhimento da assinatura na autorização, providenciou-se uma sala na empresa para que a entrevista pudesse ser realizada.</w:t>
      </w:r>
    </w:p>
    <w:p w14:paraId="6B7E8B75" w14:textId="299B3FBF" w:rsidR="00A35A70" w:rsidRDefault="00A35A70" w:rsidP="004266B0">
      <w:pPr>
        <w:spacing w:line="360" w:lineRule="auto"/>
        <w:ind w:firstLine="708"/>
      </w:pPr>
      <w:r>
        <w:t>O entrevistado concordou em responder às perguntas de 1 a 5, desde que permanecesse no anonimato. A fim de aprofundar mais no tema deste estudo de caso as questões de 6 a 11 foram direcionadas ao profissional da instituição financeira no formato entrevista livre, com interferências do entrevistador à medida que surgia a necessidade de redirecionar o tema.</w:t>
      </w:r>
    </w:p>
    <w:p w14:paraId="36FEC249" w14:textId="77777777" w:rsidR="008F2C8F" w:rsidRDefault="008F2C8F" w:rsidP="008F2C8F">
      <w:pPr>
        <w:spacing w:line="360" w:lineRule="auto"/>
      </w:pPr>
    </w:p>
    <w:p w14:paraId="5C10F4F8" w14:textId="13EA936F" w:rsidR="008F2C8F" w:rsidRDefault="008F2C8F" w:rsidP="008F2C8F">
      <w:pPr>
        <w:spacing w:line="360" w:lineRule="auto"/>
        <w:ind w:firstLine="708"/>
        <w:rPr>
          <w:b/>
          <w:bCs/>
        </w:rPr>
      </w:pPr>
      <w:r>
        <w:rPr>
          <w:b/>
        </w:rPr>
        <w:t xml:space="preserve">2.5 </w:t>
      </w:r>
      <w:r>
        <w:rPr>
          <w:b/>
          <w:bCs/>
        </w:rPr>
        <w:t>Questionário</w:t>
      </w:r>
    </w:p>
    <w:p w14:paraId="004116B6" w14:textId="77777777" w:rsidR="008F2C8F" w:rsidRDefault="008F2C8F" w:rsidP="008F2C8F">
      <w:pPr>
        <w:spacing w:line="360" w:lineRule="auto"/>
      </w:pPr>
    </w:p>
    <w:p w14:paraId="05331E9B" w14:textId="4EB14E70" w:rsidR="000F0EA1" w:rsidRDefault="000F0EA1" w:rsidP="00B25FA5">
      <w:pPr>
        <w:spacing w:line="360" w:lineRule="auto"/>
        <w:ind w:firstLine="708"/>
      </w:pPr>
      <w:r>
        <w:t>Questionário</w:t>
      </w:r>
      <w:r w:rsidR="00FD6E9E">
        <w:t xml:space="preserve"> aplicado</w:t>
      </w:r>
      <w:r w:rsidR="00B25FA5">
        <w:t xml:space="preserve"> para realização do pré-teste:</w:t>
      </w:r>
      <w:ins w:id="1182" w:author="Alessandra Fragoso" w:date="2024-03-05T00:28:00Z">
        <w:r w:rsidR="006B40A4" w:rsidRPr="006B40A4">
          <w:rPr>
            <w:color w:val="FF0000"/>
            <w:rPrChange w:id="1183" w:author="Alessandra Fragoso" w:date="2024-03-05T00:28:00Z">
              <w:rPr/>
            </w:rPrChange>
          </w:rPr>
          <w:t xml:space="preserve"> REVISAR</w:t>
        </w:r>
      </w:ins>
    </w:p>
    <w:p w14:paraId="1BFED5E2" w14:textId="77777777" w:rsidR="00CA3EEC" w:rsidRDefault="00CA3EEC" w:rsidP="00B25FA5">
      <w:pPr>
        <w:spacing w:line="360" w:lineRule="auto"/>
        <w:ind w:firstLine="708"/>
      </w:pPr>
    </w:p>
    <w:p w14:paraId="57DA8209" w14:textId="77777777" w:rsidR="00141B1A" w:rsidRPr="004A10FC" w:rsidRDefault="00141B1A" w:rsidP="00141B1A">
      <w:pPr>
        <w:spacing w:line="360" w:lineRule="auto"/>
      </w:pPr>
      <w:r w:rsidRPr="004A10FC">
        <w:t>1 - Trabalha em que cidade/estado?</w:t>
      </w:r>
    </w:p>
    <w:p w14:paraId="74BB6949" w14:textId="77777777" w:rsidR="00141B1A" w:rsidRPr="004A10FC" w:rsidRDefault="00141B1A" w:rsidP="00141B1A">
      <w:pPr>
        <w:spacing w:line="360" w:lineRule="auto"/>
      </w:pPr>
      <w:r w:rsidRPr="004A10FC">
        <w:t>2 - Qual a sua identidade de gênero?</w:t>
      </w:r>
    </w:p>
    <w:p w14:paraId="54C30370" w14:textId="77777777" w:rsidR="00141B1A" w:rsidRPr="004A10FC" w:rsidRDefault="00141B1A" w:rsidP="00141B1A">
      <w:pPr>
        <w:spacing w:line="360" w:lineRule="auto"/>
      </w:pPr>
      <w:r w:rsidRPr="004A10FC">
        <w:t xml:space="preserve">3 </w:t>
      </w:r>
      <w:r>
        <w:t>–</w:t>
      </w:r>
      <w:r w:rsidRPr="004A10FC">
        <w:t xml:space="preserve"> Qua</w:t>
      </w:r>
      <w:r>
        <w:t>l a sua idade</w:t>
      </w:r>
      <w:r w:rsidRPr="004A10FC">
        <w:t>?</w:t>
      </w:r>
    </w:p>
    <w:p w14:paraId="5867CB82" w14:textId="77777777" w:rsidR="00141B1A" w:rsidRPr="004A10FC" w:rsidRDefault="00141B1A" w:rsidP="00141B1A">
      <w:pPr>
        <w:spacing w:line="360" w:lineRule="auto"/>
      </w:pPr>
      <w:r w:rsidRPr="004A10FC">
        <w:t>4 – Qual sua escolaridade</w:t>
      </w:r>
      <w:r>
        <w:t>/formação? Possui alguma especialidade</w:t>
      </w:r>
      <w:r w:rsidRPr="004A10FC">
        <w:t>?</w:t>
      </w:r>
    </w:p>
    <w:p w14:paraId="20F722AE" w14:textId="77777777" w:rsidR="00141B1A" w:rsidRPr="004A10FC" w:rsidRDefault="00141B1A" w:rsidP="00141B1A">
      <w:pPr>
        <w:spacing w:line="360" w:lineRule="auto"/>
      </w:pPr>
      <w:r w:rsidRPr="004A10FC">
        <w:t xml:space="preserve">5 </w:t>
      </w:r>
      <w:r>
        <w:t>–</w:t>
      </w:r>
      <w:r w:rsidRPr="004A10FC">
        <w:t xml:space="preserve"> Qua</w:t>
      </w:r>
      <w:r>
        <w:t xml:space="preserve">l seu </w:t>
      </w:r>
      <w:r w:rsidRPr="004A10FC">
        <w:t>cargo?</w:t>
      </w:r>
    </w:p>
    <w:p w14:paraId="43FA28A1" w14:textId="4B6ED7E2" w:rsidR="00141B1A" w:rsidRDefault="00312135" w:rsidP="00141B1A">
      <w:pPr>
        <w:tabs>
          <w:tab w:val="left" w:pos="7230"/>
        </w:tabs>
        <w:spacing w:line="360" w:lineRule="auto"/>
      </w:pPr>
      <w:r>
        <w:t>6</w:t>
      </w:r>
      <w:r w:rsidR="00141B1A" w:rsidRPr="004A10FC">
        <w:t xml:space="preserve"> – </w:t>
      </w:r>
      <w:r w:rsidR="00141B1A">
        <w:t xml:space="preserve">Conhece o método </w:t>
      </w:r>
      <w:r w:rsidR="00141B1A" w:rsidRPr="004A10FC">
        <w:t>persona no atendimento ao cliente?</w:t>
      </w:r>
    </w:p>
    <w:p w14:paraId="4D608AE5" w14:textId="000B321B" w:rsidR="0044086C" w:rsidRPr="004A10FC" w:rsidRDefault="000D7B69" w:rsidP="00141B1A">
      <w:pPr>
        <w:tabs>
          <w:tab w:val="left" w:pos="7230"/>
        </w:tabs>
        <w:spacing w:line="360" w:lineRule="auto"/>
      </w:pPr>
      <w:r>
        <w:t xml:space="preserve">7 - </w:t>
      </w:r>
      <w:r w:rsidR="0044086C">
        <w:t>Utiliza facilmente o modelo como apoio no atendimento ao cliente</w:t>
      </w:r>
      <w:r w:rsidR="000F0EA1">
        <w:t xml:space="preserve"> o</w:t>
      </w:r>
      <w:r w:rsidR="0044086C">
        <w:t xml:space="preserve">u sente dificuldades?  </w:t>
      </w:r>
    </w:p>
    <w:p w14:paraId="6EF583E6" w14:textId="5D337752" w:rsidR="00141B1A" w:rsidRDefault="000D7B69" w:rsidP="00141B1A">
      <w:pPr>
        <w:tabs>
          <w:tab w:val="left" w:pos="7230"/>
        </w:tabs>
        <w:spacing w:line="360" w:lineRule="auto"/>
      </w:pPr>
      <w:r>
        <w:t>8</w:t>
      </w:r>
      <w:r w:rsidR="00141B1A" w:rsidRPr="004A10FC">
        <w:t xml:space="preserve"> </w:t>
      </w:r>
      <w:r w:rsidR="00141B1A">
        <w:t>–</w:t>
      </w:r>
      <w:r w:rsidR="00141B1A" w:rsidRPr="004A10FC">
        <w:t xml:space="preserve"> </w:t>
      </w:r>
      <w:r w:rsidR="00141B1A">
        <w:t>Na</w:t>
      </w:r>
      <w:r w:rsidR="00141B1A" w:rsidRPr="004A10FC">
        <w:t xml:space="preserve"> sua opiniã</w:t>
      </w:r>
      <w:r w:rsidR="00141B1A">
        <w:t>o, quais foram os motivos da implementação do persona?</w:t>
      </w:r>
    </w:p>
    <w:p w14:paraId="2242949C" w14:textId="1A72B2B9" w:rsidR="00141B1A" w:rsidRDefault="00312135" w:rsidP="000D7B69">
      <w:pPr>
        <w:tabs>
          <w:tab w:val="left" w:pos="7230"/>
        </w:tabs>
        <w:spacing w:line="360" w:lineRule="auto"/>
      </w:pPr>
      <w:r>
        <w:t>9</w:t>
      </w:r>
      <w:r w:rsidR="00141B1A" w:rsidRPr="004A10FC">
        <w:t xml:space="preserve"> - Quanto ao NPS, você </w:t>
      </w:r>
      <w:r w:rsidR="000C7517">
        <w:t>ident</w:t>
      </w:r>
      <w:r w:rsidR="00BA1D99">
        <w:t>ificou</w:t>
      </w:r>
      <w:r w:rsidR="00141B1A" w:rsidRPr="004A10FC">
        <w:t xml:space="preserve"> uma melhora na satisfação do cliente em relação ao atendimento prestado </w:t>
      </w:r>
      <w:r w:rsidR="0018278F">
        <w:t>com o apoio da</w:t>
      </w:r>
      <w:r w:rsidR="00141B1A">
        <w:t xml:space="preserve"> ferramenta</w:t>
      </w:r>
      <w:r w:rsidR="00141B1A" w:rsidRPr="004A10FC">
        <w:t>?</w:t>
      </w:r>
    </w:p>
    <w:p w14:paraId="27C9E478" w14:textId="19F15C70" w:rsidR="00657398" w:rsidRPr="004A10FC" w:rsidRDefault="00657398" w:rsidP="000D7B69">
      <w:pPr>
        <w:tabs>
          <w:tab w:val="left" w:pos="7230"/>
        </w:tabs>
        <w:spacing w:line="360" w:lineRule="auto"/>
      </w:pPr>
      <w:r>
        <w:t xml:space="preserve">10 – </w:t>
      </w:r>
      <w:r w:rsidR="00E13AA9">
        <w:t>Per</w:t>
      </w:r>
      <w:r w:rsidR="00512BCF">
        <w:t>cebeu</w:t>
      </w:r>
      <w:r w:rsidR="00E13AA9">
        <w:t xml:space="preserve"> aumento</w:t>
      </w:r>
      <w:r w:rsidR="00E226A4">
        <w:t xml:space="preserve"> nas vendas</w:t>
      </w:r>
      <w:r w:rsidR="00F65572">
        <w:t xml:space="preserve"> ou </w:t>
      </w:r>
      <w:r w:rsidR="00C6184F">
        <w:t>melhora na sua produtividade com o uso da ferramenta?</w:t>
      </w:r>
    </w:p>
    <w:p w14:paraId="68E30D3F" w14:textId="037191B6" w:rsidR="00D1599D" w:rsidRPr="008A478B" w:rsidRDefault="00141B1A" w:rsidP="008A478B">
      <w:pPr>
        <w:spacing w:line="360" w:lineRule="auto"/>
      </w:pPr>
      <w:r w:rsidRPr="004A10FC">
        <w:t>1</w:t>
      </w:r>
      <w:r w:rsidR="0018278F">
        <w:t>1</w:t>
      </w:r>
      <w:r w:rsidRPr="004A10FC">
        <w:t xml:space="preserve"> - Há algum ponto que você acha que precisa melhorar no processo de atendimento via modelo persona?</w:t>
      </w:r>
    </w:p>
    <w:sectPr w:rsidR="00D1599D" w:rsidRPr="008A478B" w:rsidSect="00DF7EA4">
      <w:headerReference w:type="default" r:id="rId13"/>
      <w:footerReference w:type="default" r:id="rId14"/>
      <w:footerReference w:type="first" r:id="rId15"/>
      <w:pgSz w:w="11906" w:h="16838" w:code="9"/>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6" w:author="André Carvalho" w:date="2024-02-21T19:38:00Z" w:initials="AC">
    <w:p w14:paraId="6A70D755" w14:textId="77777777" w:rsidR="00180DF8" w:rsidRDefault="00180DF8" w:rsidP="00180DF8">
      <w:pPr>
        <w:jc w:val="left"/>
      </w:pPr>
      <w:r>
        <w:rPr>
          <w:rStyle w:val="Refdecomentrio"/>
        </w:rPr>
        <w:annotationRef/>
      </w:r>
      <w:r>
        <w:rPr>
          <w:sz w:val="20"/>
          <w:szCs w:val="20"/>
        </w:rPr>
        <w:t>Muito ruim utilizar o mesmo referencial</w:t>
      </w:r>
    </w:p>
  </w:comment>
  <w:comment w:id="838" w:author="André Carvalho" w:date="2024-02-21T19:39:00Z" w:initials="AC">
    <w:p w14:paraId="60945DCC" w14:textId="77777777" w:rsidR="00180DF8" w:rsidRDefault="00180DF8" w:rsidP="00180DF8">
      <w:pPr>
        <w:jc w:val="left"/>
      </w:pPr>
      <w:r>
        <w:rPr>
          <w:rStyle w:val="Refdecomentrio"/>
        </w:rPr>
        <w:annotationRef/>
      </w:r>
      <w:r>
        <w:rPr>
          <w:sz w:val="20"/>
          <w:szCs w:val="20"/>
        </w:rPr>
        <w:t xml:space="preserve">repetindo de novo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70D755" w15:done="0"/>
  <w15:commentEx w15:paraId="60945D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1EF240" w16cex:dateUtc="2024-02-21T22:38:00Z"/>
  <w16cex:commentExtensible w16cex:durableId="70EC76AA" w16cex:dateUtc="2024-02-21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70D755" w16cid:durableId="611EF240"/>
  <w16cid:commentId w16cid:paraId="60945DCC" w16cid:durableId="70EC76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8A648" w14:textId="77777777" w:rsidR="00DF7EA4" w:rsidRDefault="00DF7EA4" w:rsidP="005F5FEB">
      <w:pPr>
        <w:spacing w:line="240" w:lineRule="auto"/>
      </w:pPr>
      <w:r>
        <w:separator/>
      </w:r>
    </w:p>
  </w:endnote>
  <w:endnote w:type="continuationSeparator" w:id="0">
    <w:p w14:paraId="3E02CE36" w14:textId="77777777" w:rsidR="00DF7EA4" w:rsidRDefault="00DF7EA4"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8C196" w14:textId="77777777" w:rsidR="00DF7EA4" w:rsidRDefault="00DF7EA4" w:rsidP="005F5FEB">
      <w:pPr>
        <w:spacing w:line="240" w:lineRule="auto"/>
      </w:pPr>
      <w:bookmarkStart w:id="0" w:name="_Hlk493588901"/>
      <w:bookmarkEnd w:id="0"/>
      <w:r>
        <w:separator/>
      </w:r>
    </w:p>
  </w:footnote>
  <w:footnote w:type="continuationSeparator" w:id="0">
    <w:p w14:paraId="68676586" w14:textId="77777777" w:rsidR="00DF7EA4" w:rsidRDefault="00DF7EA4"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719DE965" w:rsidR="00EE21D2" w:rsidRPr="00D52F94" w:rsidRDefault="00F86AC9" w:rsidP="00EE21D2">
    <w:pPr>
      <w:pStyle w:val="SemEspaamento"/>
      <w:ind w:right="3968"/>
      <w:rPr>
        <w:sz w:val="16"/>
        <w:szCs w:val="17"/>
      </w:rPr>
    </w:pPr>
    <w:bookmarkStart w:id="1184" w:name="_Hlk33913842"/>
    <w:bookmarkStart w:id="1185" w:name="_Hlk33913843"/>
    <w:r>
      <w:rPr>
        <w:noProof/>
        <w:lang w:eastAsia="pt-BR"/>
      </w:rPr>
      <mc:AlternateContent>
        <mc:Choice Requires="wps">
          <w:drawing>
            <wp:anchor distT="0" distB="0" distL="114300" distR="114300" simplePos="0" relativeHeight="251671552" behindDoc="0" locked="0" layoutInCell="0" allowOverlap="1" wp14:anchorId="5F122304" wp14:editId="520FA9FF">
              <wp:simplePos x="0" y="0"/>
              <wp:positionH relativeFrom="page">
                <wp:posOffset>0</wp:posOffset>
              </wp:positionH>
              <wp:positionV relativeFrom="page">
                <wp:posOffset>190500</wp:posOffset>
              </wp:positionV>
              <wp:extent cx="7560310" cy="273050"/>
              <wp:effectExtent l="0" t="0" r="0" b="12700"/>
              <wp:wrapNone/>
              <wp:docPr id="7" name="MSIPCM34de4100a85671d0d36e965f" descr="{&quot;HashCode&quot;:1103173119,&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5D6FE3" w14:textId="0B13F76E" w:rsidR="00F86AC9" w:rsidRPr="00F86AC9" w:rsidRDefault="00F86AC9" w:rsidP="00F86AC9">
                          <w:pPr>
                            <w:jc w:val="right"/>
                            <w:rPr>
                              <w:rFonts w:ascii="Calibri" w:hAnsi="Calibri" w:cs="Calibri"/>
                              <w:color w:val="000000"/>
                              <w:sz w:val="20"/>
                            </w:rPr>
                          </w:pP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F122304" id="_x0000_t202" coordsize="21600,21600" o:spt="202" path="m,l,21600r21600,l21600,xe">
              <v:stroke joinstyle="miter"/>
              <v:path gradientshapeok="t" o:connecttype="rect"/>
            </v:shapetype>
            <v:shape id="MSIPCM34de4100a85671d0d36e965f" o:spid="_x0000_s1026" type="#_x0000_t202" alt="{&quot;HashCode&quot;:1103173119,&quot;Height&quot;:841.0,&quot;Width&quot;:595.0,&quot;Placement&quot;:&quot;Header&quot;,&quot;Index&quot;:&quot;Primary&quot;,&quot;Section&quot;:2,&quot;Top&quot;:0.0,&quot;Left&quot;:0.0}" style="position:absolute;left:0;text-align:left;margin-left:0;margin-top:15pt;width:595.3pt;height:21.5pt;z-index:2516715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t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" o:allowincell="f" filled="f" stroked="f" strokeweight=".5pt">
              <v:textbox inset=",0,20pt,0">
                <w:txbxContent>
                  <w:p w14:paraId="4F5D6FE3" w14:textId="0B13F76E" w:rsidR="00F86AC9" w:rsidRPr="00F86AC9" w:rsidRDefault="00F86AC9" w:rsidP="00F86AC9">
                    <w:pPr>
                      <w:jc w:val="right"/>
                      <w:rPr>
                        <w:rFonts w:ascii="Calibri" w:hAnsi="Calibri" w:cs="Calibri"/>
                        <w:color w:val="000000"/>
                        <w:sz w:val="20"/>
                      </w:rPr>
                    </w:pPr>
                  </w:p>
                </w:txbxContent>
              </v:textbox>
              <w10:wrap anchorx="page" anchory="page"/>
            </v:shape>
          </w:pict>
        </mc:Fallback>
      </mc:AlternateContent>
    </w:r>
    <w:r w:rsidR="00992A07">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2B134C">
      <w:rPr>
        <w:sz w:val="16"/>
        <w:szCs w:val="17"/>
      </w:rPr>
      <w:t>Digital Business</w:t>
    </w:r>
    <w:r w:rsidR="00EE21D2">
      <w:rPr>
        <w:sz w:val="16"/>
        <w:szCs w:val="17"/>
      </w:rPr>
      <w:t xml:space="preserve"> – </w:t>
    </w:r>
    <w:r w:rsidR="002B134C">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5C4D539"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strokecolor="#595959" strokeweight=".25pt">
              <o:lock v:ext="edit" shapetype="f"/>
              <w10:wrap anchorx="margin"/>
            </v:line>
          </w:pict>
        </mc:Fallback>
      </mc:AlternateContent>
    </w:r>
    <w:r w:rsidR="00EE21D2">
      <w:tab/>
    </w:r>
  </w:p>
  <w:bookmarkEnd w:id="1184"/>
  <w:bookmarkEnd w:id="1185"/>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6C1AD7"/>
    <w:multiLevelType w:val="hybridMultilevel"/>
    <w:tmpl w:val="E9A2ADB8"/>
    <w:lvl w:ilvl="0" w:tplc="678AA4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E1D1A11"/>
    <w:multiLevelType w:val="hybridMultilevel"/>
    <w:tmpl w:val="819CC5B6"/>
    <w:lvl w:ilvl="0" w:tplc="367EC7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88347549">
    <w:abstractNumId w:val="4"/>
  </w:num>
  <w:num w:numId="2" w16cid:durableId="43453559">
    <w:abstractNumId w:val="2"/>
  </w:num>
  <w:num w:numId="3" w16cid:durableId="1747725585">
    <w:abstractNumId w:val="3"/>
  </w:num>
  <w:num w:numId="4" w16cid:durableId="2052724728">
    <w:abstractNumId w:val="0"/>
  </w:num>
  <w:num w:numId="5" w16cid:durableId="7542097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andra Fragoso">
    <w15:presenceInfo w15:providerId="Windows Live" w15:userId="9480cea46a1d8bd3"/>
  </w15:person>
  <w15:person w15:author="André Carvalho">
    <w15:presenceInfo w15:providerId="AD" w15:userId="S::andre@cat-analytics.com::a58b01f8-84fb-4d47-98a8-2e23f9546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trackRevisions/>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10A4"/>
    <w:rsid w:val="000121A2"/>
    <w:rsid w:val="000124BB"/>
    <w:rsid w:val="000129BF"/>
    <w:rsid w:val="00015170"/>
    <w:rsid w:val="00015A3B"/>
    <w:rsid w:val="00016C0E"/>
    <w:rsid w:val="00022F58"/>
    <w:rsid w:val="0002400A"/>
    <w:rsid w:val="00024D3C"/>
    <w:rsid w:val="00025AA1"/>
    <w:rsid w:val="000268F4"/>
    <w:rsid w:val="00031149"/>
    <w:rsid w:val="000318BF"/>
    <w:rsid w:val="00031AEB"/>
    <w:rsid w:val="0003392C"/>
    <w:rsid w:val="00033ABE"/>
    <w:rsid w:val="00034DF5"/>
    <w:rsid w:val="00036194"/>
    <w:rsid w:val="000379B9"/>
    <w:rsid w:val="00040F33"/>
    <w:rsid w:val="000414DF"/>
    <w:rsid w:val="000422A9"/>
    <w:rsid w:val="00042541"/>
    <w:rsid w:val="00042609"/>
    <w:rsid w:val="000507D8"/>
    <w:rsid w:val="00051306"/>
    <w:rsid w:val="000513DE"/>
    <w:rsid w:val="00051C8D"/>
    <w:rsid w:val="0006184C"/>
    <w:rsid w:val="00062DA3"/>
    <w:rsid w:val="000646B7"/>
    <w:rsid w:val="000656EC"/>
    <w:rsid w:val="0006582A"/>
    <w:rsid w:val="00071FE2"/>
    <w:rsid w:val="00073137"/>
    <w:rsid w:val="00076015"/>
    <w:rsid w:val="00077748"/>
    <w:rsid w:val="00080BC8"/>
    <w:rsid w:val="00081B74"/>
    <w:rsid w:val="000842D1"/>
    <w:rsid w:val="0008475B"/>
    <w:rsid w:val="00085461"/>
    <w:rsid w:val="00085DCD"/>
    <w:rsid w:val="00087AC8"/>
    <w:rsid w:val="00087F09"/>
    <w:rsid w:val="000904E7"/>
    <w:rsid w:val="00090776"/>
    <w:rsid w:val="00091B40"/>
    <w:rsid w:val="000932D1"/>
    <w:rsid w:val="000969D7"/>
    <w:rsid w:val="000A0A7B"/>
    <w:rsid w:val="000A1F2D"/>
    <w:rsid w:val="000A23B0"/>
    <w:rsid w:val="000A46BE"/>
    <w:rsid w:val="000A64CD"/>
    <w:rsid w:val="000A653C"/>
    <w:rsid w:val="000A6DAE"/>
    <w:rsid w:val="000A7332"/>
    <w:rsid w:val="000A7D1E"/>
    <w:rsid w:val="000B0CA3"/>
    <w:rsid w:val="000B0F13"/>
    <w:rsid w:val="000B3C42"/>
    <w:rsid w:val="000B6B98"/>
    <w:rsid w:val="000B6C41"/>
    <w:rsid w:val="000B7B47"/>
    <w:rsid w:val="000C043D"/>
    <w:rsid w:val="000C1161"/>
    <w:rsid w:val="000C3164"/>
    <w:rsid w:val="000C3B5E"/>
    <w:rsid w:val="000C3C52"/>
    <w:rsid w:val="000C3EE8"/>
    <w:rsid w:val="000C5E50"/>
    <w:rsid w:val="000C72A2"/>
    <w:rsid w:val="000C7517"/>
    <w:rsid w:val="000D00C6"/>
    <w:rsid w:val="000D3A31"/>
    <w:rsid w:val="000D65A6"/>
    <w:rsid w:val="000D6E30"/>
    <w:rsid w:val="000D6F22"/>
    <w:rsid w:val="000D7128"/>
    <w:rsid w:val="000D7B69"/>
    <w:rsid w:val="000E146A"/>
    <w:rsid w:val="000E32BB"/>
    <w:rsid w:val="000E642D"/>
    <w:rsid w:val="000E6826"/>
    <w:rsid w:val="000F06D0"/>
    <w:rsid w:val="000F0EA1"/>
    <w:rsid w:val="000F19BA"/>
    <w:rsid w:val="000F1CCB"/>
    <w:rsid w:val="000F234D"/>
    <w:rsid w:val="000F2A16"/>
    <w:rsid w:val="000F3312"/>
    <w:rsid w:val="000F4815"/>
    <w:rsid w:val="000F4DC6"/>
    <w:rsid w:val="000F7005"/>
    <w:rsid w:val="000F7383"/>
    <w:rsid w:val="00100021"/>
    <w:rsid w:val="00100A3D"/>
    <w:rsid w:val="001021E3"/>
    <w:rsid w:val="00103C8C"/>
    <w:rsid w:val="00104AB7"/>
    <w:rsid w:val="0010566C"/>
    <w:rsid w:val="00106E6C"/>
    <w:rsid w:val="0010709B"/>
    <w:rsid w:val="00107A17"/>
    <w:rsid w:val="00111217"/>
    <w:rsid w:val="00112279"/>
    <w:rsid w:val="00113CFA"/>
    <w:rsid w:val="00114187"/>
    <w:rsid w:val="00114844"/>
    <w:rsid w:val="00116031"/>
    <w:rsid w:val="001179F3"/>
    <w:rsid w:val="00122FF4"/>
    <w:rsid w:val="00123A50"/>
    <w:rsid w:val="00125673"/>
    <w:rsid w:val="001300D9"/>
    <w:rsid w:val="0013417B"/>
    <w:rsid w:val="001349B7"/>
    <w:rsid w:val="00135B5B"/>
    <w:rsid w:val="001400B6"/>
    <w:rsid w:val="00140183"/>
    <w:rsid w:val="001408A1"/>
    <w:rsid w:val="00141B1A"/>
    <w:rsid w:val="00142051"/>
    <w:rsid w:val="0014230E"/>
    <w:rsid w:val="0014260C"/>
    <w:rsid w:val="00143552"/>
    <w:rsid w:val="00147FD6"/>
    <w:rsid w:val="00155CBD"/>
    <w:rsid w:val="00155FEB"/>
    <w:rsid w:val="00161B8F"/>
    <w:rsid w:val="001637A5"/>
    <w:rsid w:val="0016390D"/>
    <w:rsid w:val="001650D8"/>
    <w:rsid w:val="00165E17"/>
    <w:rsid w:val="00166D79"/>
    <w:rsid w:val="001712D7"/>
    <w:rsid w:val="00172703"/>
    <w:rsid w:val="00172F96"/>
    <w:rsid w:val="00173435"/>
    <w:rsid w:val="00174F5E"/>
    <w:rsid w:val="001756DB"/>
    <w:rsid w:val="00175EDF"/>
    <w:rsid w:val="0017695E"/>
    <w:rsid w:val="00176D16"/>
    <w:rsid w:val="0018079B"/>
    <w:rsid w:val="00180DF8"/>
    <w:rsid w:val="001812E2"/>
    <w:rsid w:val="0018278F"/>
    <w:rsid w:val="0018394D"/>
    <w:rsid w:val="00183B05"/>
    <w:rsid w:val="00191422"/>
    <w:rsid w:val="001916A6"/>
    <w:rsid w:val="00191C79"/>
    <w:rsid w:val="00191EFB"/>
    <w:rsid w:val="00193C29"/>
    <w:rsid w:val="00194CBA"/>
    <w:rsid w:val="00195878"/>
    <w:rsid w:val="001965C7"/>
    <w:rsid w:val="00196DB1"/>
    <w:rsid w:val="001A0F52"/>
    <w:rsid w:val="001A2B26"/>
    <w:rsid w:val="001A3AE9"/>
    <w:rsid w:val="001A4645"/>
    <w:rsid w:val="001B0BB7"/>
    <w:rsid w:val="001B1CC7"/>
    <w:rsid w:val="001B29CD"/>
    <w:rsid w:val="001B40A7"/>
    <w:rsid w:val="001B7001"/>
    <w:rsid w:val="001B7C5F"/>
    <w:rsid w:val="001C3B83"/>
    <w:rsid w:val="001C5872"/>
    <w:rsid w:val="001C6C36"/>
    <w:rsid w:val="001C74AD"/>
    <w:rsid w:val="001C7E87"/>
    <w:rsid w:val="001D17A6"/>
    <w:rsid w:val="001D3CDC"/>
    <w:rsid w:val="001D3D5B"/>
    <w:rsid w:val="001D3D93"/>
    <w:rsid w:val="001D51DF"/>
    <w:rsid w:val="001D6D01"/>
    <w:rsid w:val="001E02C1"/>
    <w:rsid w:val="001E108A"/>
    <w:rsid w:val="001E5036"/>
    <w:rsid w:val="001E6121"/>
    <w:rsid w:val="001E6B8D"/>
    <w:rsid w:val="001F0A4F"/>
    <w:rsid w:val="001F0AFE"/>
    <w:rsid w:val="001F2C57"/>
    <w:rsid w:val="001F5096"/>
    <w:rsid w:val="001F5C0C"/>
    <w:rsid w:val="001F677B"/>
    <w:rsid w:val="00200867"/>
    <w:rsid w:val="002013ED"/>
    <w:rsid w:val="00204AB3"/>
    <w:rsid w:val="00206191"/>
    <w:rsid w:val="002123C1"/>
    <w:rsid w:val="002138F6"/>
    <w:rsid w:val="00214A52"/>
    <w:rsid w:val="00215ECB"/>
    <w:rsid w:val="002163F4"/>
    <w:rsid w:val="0021700E"/>
    <w:rsid w:val="00217FFA"/>
    <w:rsid w:val="00221EC9"/>
    <w:rsid w:val="00222FB8"/>
    <w:rsid w:val="00223E7C"/>
    <w:rsid w:val="0022423C"/>
    <w:rsid w:val="00224772"/>
    <w:rsid w:val="00225427"/>
    <w:rsid w:val="002257F9"/>
    <w:rsid w:val="00225DE7"/>
    <w:rsid w:val="00226B13"/>
    <w:rsid w:val="00227A9D"/>
    <w:rsid w:val="002312C4"/>
    <w:rsid w:val="00231EC5"/>
    <w:rsid w:val="002336F4"/>
    <w:rsid w:val="002339CC"/>
    <w:rsid w:val="00234599"/>
    <w:rsid w:val="00237647"/>
    <w:rsid w:val="00243A61"/>
    <w:rsid w:val="00244916"/>
    <w:rsid w:val="00245230"/>
    <w:rsid w:val="00246075"/>
    <w:rsid w:val="002462F3"/>
    <w:rsid w:val="00246F7E"/>
    <w:rsid w:val="00247798"/>
    <w:rsid w:val="00250606"/>
    <w:rsid w:val="0025090A"/>
    <w:rsid w:val="0025171C"/>
    <w:rsid w:val="00251B15"/>
    <w:rsid w:val="002527B0"/>
    <w:rsid w:val="0025471C"/>
    <w:rsid w:val="002579F7"/>
    <w:rsid w:val="0026039F"/>
    <w:rsid w:val="00260585"/>
    <w:rsid w:val="0026130F"/>
    <w:rsid w:val="00262449"/>
    <w:rsid w:val="00262BCB"/>
    <w:rsid w:val="0026400A"/>
    <w:rsid w:val="0026525C"/>
    <w:rsid w:val="00266914"/>
    <w:rsid w:val="00270FB8"/>
    <w:rsid w:val="0027148B"/>
    <w:rsid w:val="002717E8"/>
    <w:rsid w:val="002718C7"/>
    <w:rsid w:val="00273955"/>
    <w:rsid w:val="00274A56"/>
    <w:rsid w:val="00280003"/>
    <w:rsid w:val="00282166"/>
    <w:rsid w:val="00282837"/>
    <w:rsid w:val="00283F0F"/>
    <w:rsid w:val="0028669D"/>
    <w:rsid w:val="00286FB4"/>
    <w:rsid w:val="002875D3"/>
    <w:rsid w:val="0029072A"/>
    <w:rsid w:val="0029442D"/>
    <w:rsid w:val="00295E7E"/>
    <w:rsid w:val="00296614"/>
    <w:rsid w:val="002979BC"/>
    <w:rsid w:val="002A2080"/>
    <w:rsid w:val="002A2FCC"/>
    <w:rsid w:val="002A6725"/>
    <w:rsid w:val="002B00ED"/>
    <w:rsid w:val="002B134C"/>
    <w:rsid w:val="002B2273"/>
    <w:rsid w:val="002B4355"/>
    <w:rsid w:val="002B5BAD"/>
    <w:rsid w:val="002B5DFC"/>
    <w:rsid w:val="002B630B"/>
    <w:rsid w:val="002B7B5A"/>
    <w:rsid w:val="002C0D16"/>
    <w:rsid w:val="002C2242"/>
    <w:rsid w:val="002C3F3E"/>
    <w:rsid w:val="002C598C"/>
    <w:rsid w:val="002C722E"/>
    <w:rsid w:val="002C77CB"/>
    <w:rsid w:val="002C7EB1"/>
    <w:rsid w:val="002D0A4C"/>
    <w:rsid w:val="002D35E9"/>
    <w:rsid w:val="002D3B35"/>
    <w:rsid w:val="002D6078"/>
    <w:rsid w:val="002D6485"/>
    <w:rsid w:val="002D6AF2"/>
    <w:rsid w:val="002D778A"/>
    <w:rsid w:val="002E02E9"/>
    <w:rsid w:val="002E1553"/>
    <w:rsid w:val="002E33E7"/>
    <w:rsid w:val="002E3D0D"/>
    <w:rsid w:val="002E62BB"/>
    <w:rsid w:val="002E68CC"/>
    <w:rsid w:val="002E76E0"/>
    <w:rsid w:val="002E79CE"/>
    <w:rsid w:val="002E7E77"/>
    <w:rsid w:val="002F1330"/>
    <w:rsid w:val="002F1412"/>
    <w:rsid w:val="002F2245"/>
    <w:rsid w:val="002F2F1A"/>
    <w:rsid w:val="002F3830"/>
    <w:rsid w:val="00300FAF"/>
    <w:rsid w:val="003013DD"/>
    <w:rsid w:val="0030163A"/>
    <w:rsid w:val="00301A53"/>
    <w:rsid w:val="00302BCD"/>
    <w:rsid w:val="00303F17"/>
    <w:rsid w:val="00305900"/>
    <w:rsid w:val="003073FC"/>
    <w:rsid w:val="003114C5"/>
    <w:rsid w:val="00311C33"/>
    <w:rsid w:val="00312135"/>
    <w:rsid w:val="00312507"/>
    <w:rsid w:val="0031459B"/>
    <w:rsid w:val="003167A3"/>
    <w:rsid w:val="00317443"/>
    <w:rsid w:val="00317537"/>
    <w:rsid w:val="0032003A"/>
    <w:rsid w:val="003203F0"/>
    <w:rsid w:val="00320448"/>
    <w:rsid w:val="003206C0"/>
    <w:rsid w:val="00323007"/>
    <w:rsid w:val="00323A4C"/>
    <w:rsid w:val="00325B43"/>
    <w:rsid w:val="00325B94"/>
    <w:rsid w:val="00326A62"/>
    <w:rsid w:val="003310B9"/>
    <w:rsid w:val="00331419"/>
    <w:rsid w:val="003326C7"/>
    <w:rsid w:val="0033468D"/>
    <w:rsid w:val="003346D0"/>
    <w:rsid w:val="00334C20"/>
    <w:rsid w:val="003354D1"/>
    <w:rsid w:val="0033573F"/>
    <w:rsid w:val="003368FA"/>
    <w:rsid w:val="00337323"/>
    <w:rsid w:val="0034511C"/>
    <w:rsid w:val="0035037B"/>
    <w:rsid w:val="0035192B"/>
    <w:rsid w:val="00351961"/>
    <w:rsid w:val="00351B06"/>
    <w:rsid w:val="003525E5"/>
    <w:rsid w:val="00353507"/>
    <w:rsid w:val="003542E3"/>
    <w:rsid w:val="0035534A"/>
    <w:rsid w:val="00357DC6"/>
    <w:rsid w:val="00357FE5"/>
    <w:rsid w:val="003603F8"/>
    <w:rsid w:val="00361771"/>
    <w:rsid w:val="00362B83"/>
    <w:rsid w:val="00363167"/>
    <w:rsid w:val="00363932"/>
    <w:rsid w:val="00364D20"/>
    <w:rsid w:val="00364EBE"/>
    <w:rsid w:val="003678EC"/>
    <w:rsid w:val="0037116D"/>
    <w:rsid w:val="0037232E"/>
    <w:rsid w:val="0037677A"/>
    <w:rsid w:val="00376FD6"/>
    <w:rsid w:val="003804B6"/>
    <w:rsid w:val="0038161E"/>
    <w:rsid w:val="003820EB"/>
    <w:rsid w:val="0038279B"/>
    <w:rsid w:val="00382BEB"/>
    <w:rsid w:val="00383658"/>
    <w:rsid w:val="0038380E"/>
    <w:rsid w:val="003847B3"/>
    <w:rsid w:val="00386332"/>
    <w:rsid w:val="003874CF"/>
    <w:rsid w:val="00391BA9"/>
    <w:rsid w:val="00393510"/>
    <w:rsid w:val="0039485E"/>
    <w:rsid w:val="00395BD7"/>
    <w:rsid w:val="00397E69"/>
    <w:rsid w:val="003A27E7"/>
    <w:rsid w:val="003A2BF8"/>
    <w:rsid w:val="003A3DEC"/>
    <w:rsid w:val="003A50AD"/>
    <w:rsid w:val="003A5EA7"/>
    <w:rsid w:val="003A614F"/>
    <w:rsid w:val="003A6678"/>
    <w:rsid w:val="003B1F47"/>
    <w:rsid w:val="003B213F"/>
    <w:rsid w:val="003B3E2D"/>
    <w:rsid w:val="003B473B"/>
    <w:rsid w:val="003B5584"/>
    <w:rsid w:val="003B5FB2"/>
    <w:rsid w:val="003B6A91"/>
    <w:rsid w:val="003B715D"/>
    <w:rsid w:val="003C0770"/>
    <w:rsid w:val="003C0DDD"/>
    <w:rsid w:val="003C199A"/>
    <w:rsid w:val="003C1B38"/>
    <w:rsid w:val="003C3375"/>
    <w:rsid w:val="003C604D"/>
    <w:rsid w:val="003C65F6"/>
    <w:rsid w:val="003C7ABD"/>
    <w:rsid w:val="003C7BD0"/>
    <w:rsid w:val="003C7E8D"/>
    <w:rsid w:val="003D1B27"/>
    <w:rsid w:val="003D1BA5"/>
    <w:rsid w:val="003D1DE2"/>
    <w:rsid w:val="003D46E1"/>
    <w:rsid w:val="003D7D67"/>
    <w:rsid w:val="003E0239"/>
    <w:rsid w:val="003E0E72"/>
    <w:rsid w:val="003E150B"/>
    <w:rsid w:val="003E22F6"/>
    <w:rsid w:val="003E36CE"/>
    <w:rsid w:val="003E40FD"/>
    <w:rsid w:val="003E5EF8"/>
    <w:rsid w:val="003E64D0"/>
    <w:rsid w:val="003F02C0"/>
    <w:rsid w:val="003F1449"/>
    <w:rsid w:val="003F1EED"/>
    <w:rsid w:val="003F22E8"/>
    <w:rsid w:val="003F77A8"/>
    <w:rsid w:val="00400F82"/>
    <w:rsid w:val="0040230D"/>
    <w:rsid w:val="00402E00"/>
    <w:rsid w:val="0040330C"/>
    <w:rsid w:val="0040349A"/>
    <w:rsid w:val="00406344"/>
    <w:rsid w:val="0040691C"/>
    <w:rsid w:val="0040784F"/>
    <w:rsid w:val="00411F40"/>
    <w:rsid w:val="0041365C"/>
    <w:rsid w:val="004139D1"/>
    <w:rsid w:val="00414EA7"/>
    <w:rsid w:val="00415AA8"/>
    <w:rsid w:val="00417F99"/>
    <w:rsid w:val="0042069B"/>
    <w:rsid w:val="00420873"/>
    <w:rsid w:val="00420936"/>
    <w:rsid w:val="00421D0A"/>
    <w:rsid w:val="0042233C"/>
    <w:rsid w:val="00422F31"/>
    <w:rsid w:val="00423CDE"/>
    <w:rsid w:val="004242F4"/>
    <w:rsid w:val="00424D37"/>
    <w:rsid w:val="0042540E"/>
    <w:rsid w:val="004266B0"/>
    <w:rsid w:val="004319BC"/>
    <w:rsid w:val="00432394"/>
    <w:rsid w:val="004328A2"/>
    <w:rsid w:val="00432FCC"/>
    <w:rsid w:val="00433134"/>
    <w:rsid w:val="00433337"/>
    <w:rsid w:val="00433E63"/>
    <w:rsid w:val="004344B3"/>
    <w:rsid w:val="004349A6"/>
    <w:rsid w:val="00434D38"/>
    <w:rsid w:val="00435888"/>
    <w:rsid w:val="00435976"/>
    <w:rsid w:val="00436763"/>
    <w:rsid w:val="0044086C"/>
    <w:rsid w:val="0044240B"/>
    <w:rsid w:val="00443EBE"/>
    <w:rsid w:val="004453D9"/>
    <w:rsid w:val="00445A1F"/>
    <w:rsid w:val="004505A3"/>
    <w:rsid w:val="00451270"/>
    <w:rsid w:val="0045201D"/>
    <w:rsid w:val="00453496"/>
    <w:rsid w:val="00453F2D"/>
    <w:rsid w:val="0045667A"/>
    <w:rsid w:val="004569B3"/>
    <w:rsid w:val="00457B53"/>
    <w:rsid w:val="00457CDB"/>
    <w:rsid w:val="004607A9"/>
    <w:rsid w:val="004638D2"/>
    <w:rsid w:val="00466F81"/>
    <w:rsid w:val="00467039"/>
    <w:rsid w:val="00467C3B"/>
    <w:rsid w:val="0047191C"/>
    <w:rsid w:val="00471D21"/>
    <w:rsid w:val="00472DB8"/>
    <w:rsid w:val="004738E9"/>
    <w:rsid w:val="00473CFE"/>
    <w:rsid w:val="00474ACC"/>
    <w:rsid w:val="0047625D"/>
    <w:rsid w:val="00476BFA"/>
    <w:rsid w:val="00477919"/>
    <w:rsid w:val="004810F7"/>
    <w:rsid w:val="0048137F"/>
    <w:rsid w:val="004829D7"/>
    <w:rsid w:val="0048302A"/>
    <w:rsid w:val="004834B3"/>
    <w:rsid w:val="00484468"/>
    <w:rsid w:val="00484973"/>
    <w:rsid w:val="00490363"/>
    <w:rsid w:val="004903A7"/>
    <w:rsid w:val="004908CC"/>
    <w:rsid w:val="00491344"/>
    <w:rsid w:val="00496B1D"/>
    <w:rsid w:val="004A05DC"/>
    <w:rsid w:val="004A0DC3"/>
    <w:rsid w:val="004A2290"/>
    <w:rsid w:val="004A34AD"/>
    <w:rsid w:val="004A637B"/>
    <w:rsid w:val="004B0852"/>
    <w:rsid w:val="004B1955"/>
    <w:rsid w:val="004B3191"/>
    <w:rsid w:val="004B3DF1"/>
    <w:rsid w:val="004B40BC"/>
    <w:rsid w:val="004B55D0"/>
    <w:rsid w:val="004B570C"/>
    <w:rsid w:val="004B6697"/>
    <w:rsid w:val="004B6F85"/>
    <w:rsid w:val="004B73BD"/>
    <w:rsid w:val="004C12D2"/>
    <w:rsid w:val="004C4CC2"/>
    <w:rsid w:val="004D0EEC"/>
    <w:rsid w:val="004D10B0"/>
    <w:rsid w:val="004D540F"/>
    <w:rsid w:val="004D5627"/>
    <w:rsid w:val="004D64A0"/>
    <w:rsid w:val="004E090B"/>
    <w:rsid w:val="004E1ADB"/>
    <w:rsid w:val="004E2CD7"/>
    <w:rsid w:val="004E2E09"/>
    <w:rsid w:val="004E2E96"/>
    <w:rsid w:val="004F0081"/>
    <w:rsid w:val="004F062A"/>
    <w:rsid w:val="004F41C4"/>
    <w:rsid w:val="004F4D6C"/>
    <w:rsid w:val="004F7DFB"/>
    <w:rsid w:val="00501E1C"/>
    <w:rsid w:val="00502551"/>
    <w:rsid w:val="005039A8"/>
    <w:rsid w:val="005046E3"/>
    <w:rsid w:val="00507AF7"/>
    <w:rsid w:val="0051092B"/>
    <w:rsid w:val="005113B9"/>
    <w:rsid w:val="005116AD"/>
    <w:rsid w:val="00512BCF"/>
    <w:rsid w:val="0051342E"/>
    <w:rsid w:val="00515420"/>
    <w:rsid w:val="005154B6"/>
    <w:rsid w:val="00515FF8"/>
    <w:rsid w:val="00516C5E"/>
    <w:rsid w:val="005172CA"/>
    <w:rsid w:val="00520FC9"/>
    <w:rsid w:val="00521E3C"/>
    <w:rsid w:val="00522FDE"/>
    <w:rsid w:val="0052384F"/>
    <w:rsid w:val="005242C0"/>
    <w:rsid w:val="00524430"/>
    <w:rsid w:val="00525676"/>
    <w:rsid w:val="00525B17"/>
    <w:rsid w:val="00525BDB"/>
    <w:rsid w:val="0052682C"/>
    <w:rsid w:val="00526A8B"/>
    <w:rsid w:val="005272C8"/>
    <w:rsid w:val="005275EA"/>
    <w:rsid w:val="00527997"/>
    <w:rsid w:val="00527BBF"/>
    <w:rsid w:val="005307D2"/>
    <w:rsid w:val="00530C00"/>
    <w:rsid w:val="00530C1C"/>
    <w:rsid w:val="0053211F"/>
    <w:rsid w:val="0053217F"/>
    <w:rsid w:val="005325A6"/>
    <w:rsid w:val="00532A60"/>
    <w:rsid w:val="0053780E"/>
    <w:rsid w:val="00543274"/>
    <w:rsid w:val="005441E9"/>
    <w:rsid w:val="005451CF"/>
    <w:rsid w:val="005502EC"/>
    <w:rsid w:val="00551C40"/>
    <w:rsid w:val="00551EA4"/>
    <w:rsid w:val="00552738"/>
    <w:rsid w:val="00553460"/>
    <w:rsid w:val="00556C81"/>
    <w:rsid w:val="00560B2A"/>
    <w:rsid w:val="0056455A"/>
    <w:rsid w:val="00564E8B"/>
    <w:rsid w:val="00565ED7"/>
    <w:rsid w:val="00566851"/>
    <w:rsid w:val="00570F02"/>
    <w:rsid w:val="005719AE"/>
    <w:rsid w:val="00572850"/>
    <w:rsid w:val="00573783"/>
    <w:rsid w:val="0057597C"/>
    <w:rsid w:val="00575CD3"/>
    <w:rsid w:val="00575E96"/>
    <w:rsid w:val="005800E3"/>
    <w:rsid w:val="00580198"/>
    <w:rsid w:val="00580208"/>
    <w:rsid w:val="00581ECC"/>
    <w:rsid w:val="00584676"/>
    <w:rsid w:val="00585550"/>
    <w:rsid w:val="0058665D"/>
    <w:rsid w:val="0058770B"/>
    <w:rsid w:val="00587EE4"/>
    <w:rsid w:val="005905F2"/>
    <w:rsid w:val="00591C9D"/>
    <w:rsid w:val="00593069"/>
    <w:rsid w:val="00594323"/>
    <w:rsid w:val="005946D0"/>
    <w:rsid w:val="005948DB"/>
    <w:rsid w:val="00594DC8"/>
    <w:rsid w:val="0059538D"/>
    <w:rsid w:val="0059555A"/>
    <w:rsid w:val="00595F05"/>
    <w:rsid w:val="005A07A5"/>
    <w:rsid w:val="005A0B64"/>
    <w:rsid w:val="005A0D62"/>
    <w:rsid w:val="005A112B"/>
    <w:rsid w:val="005A29EC"/>
    <w:rsid w:val="005A2BA8"/>
    <w:rsid w:val="005A2F80"/>
    <w:rsid w:val="005A4188"/>
    <w:rsid w:val="005B041F"/>
    <w:rsid w:val="005B22B7"/>
    <w:rsid w:val="005B2400"/>
    <w:rsid w:val="005B2609"/>
    <w:rsid w:val="005B3614"/>
    <w:rsid w:val="005B3BCF"/>
    <w:rsid w:val="005B4774"/>
    <w:rsid w:val="005B55DF"/>
    <w:rsid w:val="005B6947"/>
    <w:rsid w:val="005B7459"/>
    <w:rsid w:val="005B777D"/>
    <w:rsid w:val="005B78FC"/>
    <w:rsid w:val="005C06AB"/>
    <w:rsid w:val="005C0B45"/>
    <w:rsid w:val="005C3C20"/>
    <w:rsid w:val="005C4D92"/>
    <w:rsid w:val="005C4F7A"/>
    <w:rsid w:val="005C6BA6"/>
    <w:rsid w:val="005C72F0"/>
    <w:rsid w:val="005D055E"/>
    <w:rsid w:val="005D0C2D"/>
    <w:rsid w:val="005D2626"/>
    <w:rsid w:val="005D3242"/>
    <w:rsid w:val="005D3C14"/>
    <w:rsid w:val="005D5987"/>
    <w:rsid w:val="005D6B9B"/>
    <w:rsid w:val="005E318E"/>
    <w:rsid w:val="005E3CC8"/>
    <w:rsid w:val="005E5068"/>
    <w:rsid w:val="005E5B6B"/>
    <w:rsid w:val="005E65C1"/>
    <w:rsid w:val="005F0D2A"/>
    <w:rsid w:val="005F2236"/>
    <w:rsid w:val="005F25DE"/>
    <w:rsid w:val="005F29F8"/>
    <w:rsid w:val="005F4EB3"/>
    <w:rsid w:val="005F5FEB"/>
    <w:rsid w:val="005F6425"/>
    <w:rsid w:val="006044D6"/>
    <w:rsid w:val="006045C4"/>
    <w:rsid w:val="006055FA"/>
    <w:rsid w:val="006077FD"/>
    <w:rsid w:val="00611FF3"/>
    <w:rsid w:val="0061228F"/>
    <w:rsid w:val="00613752"/>
    <w:rsid w:val="00614809"/>
    <w:rsid w:val="006167F4"/>
    <w:rsid w:val="00617A79"/>
    <w:rsid w:val="006216AA"/>
    <w:rsid w:val="0062319A"/>
    <w:rsid w:val="00626E8C"/>
    <w:rsid w:val="0063056A"/>
    <w:rsid w:val="00631580"/>
    <w:rsid w:val="006322AE"/>
    <w:rsid w:val="00634A2A"/>
    <w:rsid w:val="00635C2A"/>
    <w:rsid w:val="00636D01"/>
    <w:rsid w:val="00637DD1"/>
    <w:rsid w:val="00637F6A"/>
    <w:rsid w:val="00645C25"/>
    <w:rsid w:val="00647DBF"/>
    <w:rsid w:val="0065269C"/>
    <w:rsid w:val="00654770"/>
    <w:rsid w:val="0065480C"/>
    <w:rsid w:val="00655255"/>
    <w:rsid w:val="0065541F"/>
    <w:rsid w:val="00655B60"/>
    <w:rsid w:val="00657398"/>
    <w:rsid w:val="00657EA6"/>
    <w:rsid w:val="00660A16"/>
    <w:rsid w:val="0066110E"/>
    <w:rsid w:val="006613E6"/>
    <w:rsid w:val="006614A7"/>
    <w:rsid w:val="00661514"/>
    <w:rsid w:val="006634A2"/>
    <w:rsid w:val="006651BA"/>
    <w:rsid w:val="0066673D"/>
    <w:rsid w:val="00670307"/>
    <w:rsid w:val="00670879"/>
    <w:rsid w:val="0067234F"/>
    <w:rsid w:val="006726B1"/>
    <w:rsid w:val="006779A6"/>
    <w:rsid w:val="006805F5"/>
    <w:rsid w:val="006813F6"/>
    <w:rsid w:val="006817E3"/>
    <w:rsid w:val="00681AD7"/>
    <w:rsid w:val="00683832"/>
    <w:rsid w:val="00684110"/>
    <w:rsid w:val="0068595A"/>
    <w:rsid w:val="00686CC6"/>
    <w:rsid w:val="00687959"/>
    <w:rsid w:val="00687D18"/>
    <w:rsid w:val="006910D0"/>
    <w:rsid w:val="00691E2F"/>
    <w:rsid w:val="006926E3"/>
    <w:rsid w:val="00692C90"/>
    <w:rsid w:val="00693FFA"/>
    <w:rsid w:val="006A0317"/>
    <w:rsid w:val="006A2525"/>
    <w:rsid w:val="006A5A16"/>
    <w:rsid w:val="006A732B"/>
    <w:rsid w:val="006B103E"/>
    <w:rsid w:val="006B17ED"/>
    <w:rsid w:val="006B3841"/>
    <w:rsid w:val="006B3E62"/>
    <w:rsid w:val="006B40A4"/>
    <w:rsid w:val="006B4497"/>
    <w:rsid w:val="006B4591"/>
    <w:rsid w:val="006C18E6"/>
    <w:rsid w:val="006C2031"/>
    <w:rsid w:val="006C2C8C"/>
    <w:rsid w:val="006C4335"/>
    <w:rsid w:val="006C43E5"/>
    <w:rsid w:val="006C6890"/>
    <w:rsid w:val="006C720C"/>
    <w:rsid w:val="006D0C02"/>
    <w:rsid w:val="006D16F2"/>
    <w:rsid w:val="006D2995"/>
    <w:rsid w:val="006D412D"/>
    <w:rsid w:val="006D7365"/>
    <w:rsid w:val="006D7A7F"/>
    <w:rsid w:val="006D7B11"/>
    <w:rsid w:val="006E0F05"/>
    <w:rsid w:val="006E118C"/>
    <w:rsid w:val="006E1A8E"/>
    <w:rsid w:val="006E5D44"/>
    <w:rsid w:val="006F0623"/>
    <w:rsid w:val="006F1485"/>
    <w:rsid w:val="006F2140"/>
    <w:rsid w:val="006F2620"/>
    <w:rsid w:val="006F331F"/>
    <w:rsid w:val="006F566A"/>
    <w:rsid w:val="006F6E98"/>
    <w:rsid w:val="006F7289"/>
    <w:rsid w:val="006F78BE"/>
    <w:rsid w:val="006F7EBA"/>
    <w:rsid w:val="007028AE"/>
    <w:rsid w:val="00702EBC"/>
    <w:rsid w:val="0070443A"/>
    <w:rsid w:val="00706669"/>
    <w:rsid w:val="00707861"/>
    <w:rsid w:val="00707E86"/>
    <w:rsid w:val="00711445"/>
    <w:rsid w:val="00713157"/>
    <w:rsid w:val="007132C2"/>
    <w:rsid w:val="00713C0C"/>
    <w:rsid w:val="00715065"/>
    <w:rsid w:val="007151B2"/>
    <w:rsid w:val="00715294"/>
    <w:rsid w:val="007159B9"/>
    <w:rsid w:val="0071673B"/>
    <w:rsid w:val="0072023F"/>
    <w:rsid w:val="00721949"/>
    <w:rsid w:val="007219BA"/>
    <w:rsid w:val="00721A84"/>
    <w:rsid w:val="0072233B"/>
    <w:rsid w:val="00723D29"/>
    <w:rsid w:val="00726035"/>
    <w:rsid w:val="0072672E"/>
    <w:rsid w:val="00726E5E"/>
    <w:rsid w:val="00727163"/>
    <w:rsid w:val="007272C9"/>
    <w:rsid w:val="00730A48"/>
    <w:rsid w:val="00731468"/>
    <w:rsid w:val="007319AB"/>
    <w:rsid w:val="00732CB3"/>
    <w:rsid w:val="007361F3"/>
    <w:rsid w:val="007373F6"/>
    <w:rsid w:val="007433D4"/>
    <w:rsid w:val="0074342F"/>
    <w:rsid w:val="00744C02"/>
    <w:rsid w:val="007450A6"/>
    <w:rsid w:val="007464A1"/>
    <w:rsid w:val="007474A9"/>
    <w:rsid w:val="007521F9"/>
    <w:rsid w:val="00753001"/>
    <w:rsid w:val="00753390"/>
    <w:rsid w:val="0075482F"/>
    <w:rsid w:val="00754D80"/>
    <w:rsid w:val="007551BF"/>
    <w:rsid w:val="00755C42"/>
    <w:rsid w:val="00756890"/>
    <w:rsid w:val="00760513"/>
    <w:rsid w:val="00760CB1"/>
    <w:rsid w:val="007612FB"/>
    <w:rsid w:val="00761C4C"/>
    <w:rsid w:val="00765718"/>
    <w:rsid w:val="00767B9E"/>
    <w:rsid w:val="00767C79"/>
    <w:rsid w:val="00770024"/>
    <w:rsid w:val="007749A1"/>
    <w:rsid w:val="00776CDD"/>
    <w:rsid w:val="007816B9"/>
    <w:rsid w:val="007816F2"/>
    <w:rsid w:val="00782585"/>
    <w:rsid w:val="00782DC8"/>
    <w:rsid w:val="0078405D"/>
    <w:rsid w:val="00784D7A"/>
    <w:rsid w:val="00784DF9"/>
    <w:rsid w:val="007854B3"/>
    <w:rsid w:val="00786059"/>
    <w:rsid w:val="007868A5"/>
    <w:rsid w:val="00791767"/>
    <w:rsid w:val="0079243A"/>
    <w:rsid w:val="00792654"/>
    <w:rsid w:val="00793093"/>
    <w:rsid w:val="00795ADD"/>
    <w:rsid w:val="00795F7C"/>
    <w:rsid w:val="00797BB6"/>
    <w:rsid w:val="007A0159"/>
    <w:rsid w:val="007A1E18"/>
    <w:rsid w:val="007A2A3C"/>
    <w:rsid w:val="007A4D06"/>
    <w:rsid w:val="007A658E"/>
    <w:rsid w:val="007B0806"/>
    <w:rsid w:val="007B1918"/>
    <w:rsid w:val="007B3933"/>
    <w:rsid w:val="007B6D92"/>
    <w:rsid w:val="007C123A"/>
    <w:rsid w:val="007C1C34"/>
    <w:rsid w:val="007C47EC"/>
    <w:rsid w:val="007C4A67"/>
    <w:rsid w:val="007C66C9"/>
    <w:rsid w:val="007D300A"/>
    <w:rsid w:val="007D39B7"/>
    <w:rsid w:val="007D7836"/>
    <w:rsid w:val="007D7E99"/>
    <w:rsid w:val="007E1D71"/>
    <w:rsid w:val="007E1D8B"/>
    <w:rsid w:val="007E290A"/>
    <w:rsid w:val="007E4F31"/>
    <w:rsid w:val="007E5ACA"/>
    <w:rsid w:val="007F3A31"/>
    <w:rsid w:val="007F4591"/>
    <w:rsid w:val="007F54A6"/>
    <w:rsid w:val="007F54BB"/>
    <w:rsid w:val="007F566A"/>
    <w:rsid w:val="007F57A4"/>
    <w:rsid w:val="007F6607"/>
    <w:rsid w:val="00800FF0"/>
    <w:rsid w:val="008016A1"/>
    <w:rsid w:val="008045BB"/>
    <w:rsid w:val="008051CC"/>
    <w:rsid w:val="00807DCA"/>
    <w:rsid w:val="00811A4F"/>
    <w:rsid w:val="00811DE0"/>
    <w:rsid w:val="00812949"/>
    <w:rsid w:val="00813899"/>
    <w:rsid w:val="008152F0"/>
    <w:rsid w:val="0081660B"/>
    <w:rsid w:val="0081687B"/>
    <w:rsid w:val="00820CB8"/>
    <w:rsid w:val="008212FD"/>
    <w:rsid w:val="00821E6E"/>
    <w:rsid w:val="00822054"/>
    <w:rsid w:val="008230A2"/>
    <w:rsid w:val="008231B5"/>
    <w:rsid w:val="00824CD8"/>
    <w:rsid w:val="008259B0"/>
    <w:rsid w:val="00825DCF"/>
    <w:rsid w:val="008265CB"/>
    <w:rsid w:val="008268D7"/>
    <w:rsid w:val="00826D39"/>
    <w:rsid w:val="0083098F"/>
    <w:rsid w:val="00831156"/>
    <w:rsid w:val="00832459"/>
    <w:rsid w:val="00833B09"/>
    <w:rsid w:val="00834D05"/>
    <w:rsid w:val="008355AC"/>
    <w:rsid w:val="008357F3"/>
    <w:rsid w:val="00835CCF"/>
    <w:rsid w:val="00836CE1"/>
    <w:rsid w:val="00837332"/>
    <w:rsid w:val="00837D29"/>
    <w:rsid w:val="008421B8"/>
    <w:rsid w:val="00842795"/>
    <w:rsid w:val="00842B1E"/>
    <w:rsid w:val="00842D35"/>
    <w:rsid w:val="008443FF"/>
    <w:rsid w:val="008453BB"/>
    <w:rsid w:val="00846587"/>
    <w:rsid w:val="00850A1C"/>
    <w:rsid w:val="00851024"/>
    <w:rsid w:val="008516B3"/>
    <w:rsid w:val="00851970"/>
    <w:rsid w:val="00852F42"/>
    <w:rsid w:val="00853BCF"/>
    <w:rsid w:val="008545E0"/>
    <w:rsid w:val="00856664"/>
    <w:rsid w:val="00856E59"/>
    <w:rsid w:val="00856FE4"/>
    <w:rsid w:val="00857540"/>
    <w:rsid w:val="008576AF"/>
    <w:rsid w:val="00860CFB"/>
    <w:rsid w:val="00860F38"/>
    <w:rsid w:val="00861971"/>
    <w:rsid w:val="008629D2"/>
    <w:rsid w:val="008657F8"/>
    <w:rsid w:val="00866697"/>
    <w:rsid w:val="00867E0F"/>
    <w:rsid w:val="0087237C"/>
    <w:rsid w:val="00872B6C"/>
    <w:rsid w:val="00874C6A"/>
    <w:rsid w:val="00876A25"/>
    <w:rsid w:val="0087703A"/>
    <w:rsid w:val="00877534"/>
    <w:rsid w:val="008775FE"/>
    <w:rsid w:val="00880A01"/>
    <w:rsid w:val="00880A84"/>
    <w:rsid w:val="00886138"/>
    <w:rsid w:val="00886CFD"/>
    <w:rsid w:val="008904F8"/>
    <w:rsid w:val="00890B17"/>
    <w:rsid w:val="008923FD"/>
    <w:rsid w:val="008926D8"/>
    <w:rsid w:val="0089318C"/>
    <w:rsid w:val="008932F6"/>
    <w:rsid w:val="00893834"/>
    <w:rsid w:val="00893A44"/>
    <w:rsid w:val="00893B43"/>
    <w:rsid w:val="0089638E"/>
    <w:rsid w:val="008967CB"/>
    <w:rsid w:val="008970E1"/>
    <w:rsid w:val="008A1677"/>
    <w:rsid w:val="008A380A"/>
    <w:rsid w:val="008A3CF6"/>
    <w:rsid w:val="008A3E4A"/>
    <w:rsid w:val="008A478B"/>
    <w:rsid w:val="008A4B73"/>
    <w:rsid w:val="008A6663"/>
    <w:rsid w:val="008A7C65"/>
    <w:rsid w:val="008B0031"/>
    <w:rsid w:val="008B038A"/>
    <w:rsid w:val="008B0687"/>
    <w:rsid w:val="008B0D4A"/>
    <w:rsid w:val="008B1AE5"/>
    <w:rsid w:val="008B4775"/>
    <w:rsid w:val="008B5BBC"/>
    <w:rsid w:val="008B6E9C"/>
    <w:rsid w:val="008B7A90"/>
    <w:rsid w:val="008C3474"/>
    <w:rsid w:val="008C3AB8"/>
    <w:rsid w:val="008C5578"/>
    <w:rsid w:val="008C6F00"/>
    <w:rsid w:val="008C7AB1"/>
    <w:rsid w:val="008D09A8"/>
    <w:rsid w:val="008D2795"/>
    <w:rsid w:val="008D28D5"/>
    <w:rsid w:val="008D2A68"/>
    <w:rsid w:val="008D2C4F"/>
    <w:rsid w:val="008D3E78"/>
    <w:rsid w:val="008D541D"/>
    <w:rsid w:val="008D7C1A"/>
    <w:rsid w:val="008E02ED"/>
    <w:rsid w:val="008E13C3"/>
    <w:rsid w:val="008E2749"/>
    <w:rsid w:val="008E3A5C"/>
    <w:rsid w:val="008E45B7"/>
    <w:rsid w:val="008E4B54"/>
    <w:rsid w:val="008E4C8C"/>
    <w:rsid w:val="008E6ACA"/>
    <w:rsid w:val="008E6C68"/>
    <w:rsid w:val="008E7FEE"/>
    <w:rsid w:val="008F2330"/>
    <w:rsid w:val="008F2AC4"/>
    <w:rsid w:val="008F2C8F"/>
    <w:rsid w:val="008F4149"/>
    <w:rsid w:val="008F4B83"/>
    <w:rsid w:val="008F52A0"/>
    <w:rsid w:val="008F707D"/>
    <w:rsid w:val="008F7973"/>
    <w:rsid w:val="008F7DBD"/>
    <w:rsid w:val="00900F17"/>
    <w:rsid w:val="009029C5"/>
    <w:rsid w:val="00904BC2"/>
    <w:rsid w:val="00904F3A"/>
    <w:rsid w:val="0090554B"/>
    <w:rsid w:val="00905904"/>
    <w:rsid w:val="00906BFA"/>
    <w:rsid w:val="00907DCA"/>
    <w:rsid w:val="009109C3"/>
    <w:rsid w:val="009125CC"/>
    <w:rsid w:val="009144FB"/>
    <w:rsid w:val="00914CC4"/>
    <w:rsid w:val="00916A5A"/>
    <w:rsid w:val="00917196"/>
    <w:rsid w:val="00921B15"/>
    <w:rsid w:val="00922656"/>
    <w:rsid w:val="009248B0"/>
    <w:rsid w:val="00926EB5"/>
    <w:rsid w:val="00927AFF"/>
    <w:rsid w:val="00930458"/>
    <w:rsid w:val="00930D1B"/>
    <w:rsid w:val="009319BD"/>
    <w:rsid w:val="00931D71"/>
    <w:rsid w:val="00932E28"/>
    <w:rsid w:val="0093332B"/>
    <w:rsid w:val="009336B6"/>
    <w:rsid w:val="00934F7B"/>
    <w:rsid w:val="009351F4"/>
    <w:rsid w:val="00935FA3"/>
    <w:rsid w:val="00937F33"/>
    <w:rsid w:val="0094025E"/>
    <w:rsid w:val="00940639"/>
    <w:rsid w:val="009411E8"/>
    <w:rsid w:val="0094383B"/>
    <w:rsid w:val="0094518E"/>
    <w:rsid w:val="00947186"/>
    <w:rsid w:val="00952D84"/>
    <w:rsid w:val="0095397F"/>
    <w:rsid w:val="00954EF3"/>
    <w:rsid w:val="009600E3"/>
    <w:rsid w:val="0096168F"/>
    <w:rsid w:val="00961C71"/>
    <w:rsid w:val="00961FEC"/>
    <w:rsid w:val="009629EB"/>
    <w:rsid w:val="00962BF7"/>
    <w:rsid w:val="00964DE5"/>
    <w:rsid w:val="0096546E"/>
    <w:rsid w:val="00967457"/>
    <w:rsid w:val="00970A42"/>
    <w:rsid w:val="00973982"/>
    <w:rsid w:val="009775AD"/>
    <w:rsid w:val="00981503"/>
    <w:rsid w:val="0098248C"/>
    <w:rsid w:val="00982DF5"/>
    <w:rsid w:val="00983F02"/>
    <w:rsid w:val="00986E35"/>
    <w:rsid w:val="00990ED7"/>
    <w:rsid w:val="009924AC"/>
    <w:rsid w:val="00992731"/>
    <w:rsid w:val="00992A07"/>
    <w:rsid w:val="009934FC"/>
    <w:rsid w:val="009939E7"/>
    <w:rsid w:val="00994A1F"/>
    <w:rsid w:val="0099754F"/>
    <w:rsid w:val="009A06AA"/>
    <w:rsid w:val="009A0AED"/>
    <w:rsid w:val="009A44D2"/>
    <w:rsid w:val="009A5787"/>
    <w:rsid w:val="009A6CBE"/>
    <w:rsid w:val="009A79FB"/>
    <w:rsid w:val="009B05D5"/>
    <w:rsid w:val="009B09CF"/>
    <w:rsid w:val="009B1DBC"/>
    <w:rsid w:val="009B2A2B"/>
    <w:rsid w:val="009B2A42"/>
    <w:rsid w:val="009B363D"/>
    <w:rsid w:val="009B3B2A"/>
    <w:rsid w:val="009B4577"/>
    <w:rsid w:val="009B459A"/>
    <w:rsid w:val="009B4A14"/>
    <w:rsid w:val="009B5D83"/>
    <w:rsid w:val="009B7878"/>
    <w:rsid w:val="009C1168"/>
    <w:rsid w:val="009C37FC"/>
    <w:rsid w:val="009C4993"/>
    <w:rsid w:val="009C5437"/>
    <w:rsid w:val="009C5B52"/>
    <w:rsid w:val="009C5E76"/>
    <w:rsid w:val="009C674A"/>
    <w:rsid w:val="009C7DCF"/>
    <w:rsid w:val="009D1EED"/>
    <w:rsid w:val="009D2D67"/>
    <w:rsid w:val="009D4560"/>
    <w:rsid w:val="009D6D0C"/>
    <w:rsid w:val="009D7441"/>
    <w:rsid w:val="009D7C2D"/>
    <w:rsid w:val="009E10E0"/>
    <w:rsid w:val="009E1E18"/>
    <w:rsid w:val="009E31DA"/>
    <w:rsid w:val="009E3D42"/>
    <w:rsid w:val="009E48E1"/>
    <w:rsid w:val="009E6355"/>
    <w:rsid w:val="009E7FB7"/>
    <w:rsid w:val="009F11F4"/>
    <w:rsid w:val="009F13D6"/>
    <w:rsid w:val="009F14B5"/>
    <w:rsid w:val="009F1EB7"/>
    <w:rsid w:val="009F2F10"/>
    <w:rsid w:val="009F43AE"/>
    <w:rsid w:val="009F7E4B"/>
    <w:rsid w:val="00A005F4"/>
    <w:rsid w:val="00A02EC7"/>
    <w:rsid w:val="00A045BD"/>
    <w:rsid w:val="00A05C6A"/>
    <w:rsid w:val="00A05D50"/>
    <w:rsid w:val="00A06683"/>
    <w:rsid w:val="00A06BAB"/>
    <w:rsid w:val="00A07EBE"/>
    <w:rsid w:val="00A143E9"/>
    <w:rsid w:val="00A16B84"/>
    <w:rsid w:val="00A16CFC"/>
    <w:rsid w:val="00A2116E"/>
    <w:rsid w:val="00A2247D"/>
    <w:rsid w:val="00A22556"/>
    <w:rsid w:val="00A23552"/>
    <w:rsid w:val="00A24AAE"/>
    <w:rsid w:val="00A26631"/>
    <w:rsid w:val="00A3080E"/>
    <w:rsid w:val="00A30FE5"/>
    <w:rsid w:val="00A3138A"/>
    <w:rsid w:val="00A35A70"/>
    <w:rsid w:val="00A37A53"/>
    <w:rsid w:val="00A37EC5"/>
    <w:rsid w:val="00A40CA7"/>
    <w:rsid w:val="00A4125E"/>
    <w:rsid w:val="00A42E9E"/>
    <w:rsid w:val="00A44F29"/>
    <w:rsid w:val="00A4506B"/>
    <w:rsid w:val="00A4541F"/>
    <w:rsid w:val="00A46080"/>
    <w:rsid w:val="00A4637E"/>
    <w:rsid w:val="00A464FF"/>
    <w:rsid w:val="00A4720B"/>
    <w:rsid w:val="00A472A0"/>
    <w:rsid w:val="00A47881"/>
    <w:rsid w:val="00A47C29"/>
    <w:rsid w:val="00A47DAE"/>
    <w:rsid w:val="00A50CA2"/>
    <w:rsid w:val="00A52C33"/>
    <w:rsid w:val="00A52F5E"/>
    <w:rsid w:val="00A53498"/>
    <w:rsid w:val="00A539CF"/>
    <w:rsid w:val="00A560DD"/>
    <w:rsid w:val="00A60AD6"/>
    <w:rsid w:val="00A62D62"/>
    <w:rsid w:val="00A63ACB"/>
    <w:rsid w:val="00A65683"/>
    <w:rsid w:val="00A66DE7"/>
    <w:rsid w:val="00A675DD"/>
    <w:rsid w:val="00A67C44"/>
    <w:rsid w:val="00A7105A"/>
    <w:rsid w:val="00A72EA2"/>
    <w:rsid w:val="00A7312E"/>
    <w:rsid w:val="00A73484"/>
    <w:rsid w:val="00A74221"/>
    <w:rsid w:val="00A74652"/>
    <w:rsid w:val="00A74EC3"/>
    <w:rsid w:val="00A7611A"/>
    <w:rsid w:val="00A7743E"/>
    <w:rsid w:val="00A77E1E"/>
    <w:rsid w:val="00A77E89"/>
    <w:rsid w:val="00A8219C"/>
    <w:rsid w:val="00A82D84"/>
    <w:rsid w:val="00A83E5D"/>
    <w:rsid w:val="00A849D1"/>
    <w:rsid w:val="00A84D7B"/>
    <w:rsid w:val="00A86F6E"/>
    <w:rsid w:val="00A93356"/>
    <w:rsid w:val="00A9605A"/>
    <w:rsid w:val="00AA0BEE"/>
    <w:rsid w:val="00AA0D5F"/>
    <w:rsid w:val="00AA1EDC"/>
    <w:rsid w:val="00AA2269"/>
    <w:rsid w:val="00AA26A4"/>
    <w:rsid w:val="00AA31AA"/>
    <w:rsid w:val="00AA355E"/>
    <w:rsid w:val="00AA3791"/>
    <w:rsid w:val="00AA4E81"/>
    <w:rsid w:val="00AA6708"/>
    <w:rsid w:val="00AB0498"/>
    <w:rsid w:val="00AB0E3B"/>
    <w:rsid w:val="00AB1D8E"/>
    <w:rsid w:val="00AB2B08"/>
    <w:rsid w:val="00AB306F"/>
    <w:rsid w:val="00AB3AFC"/>
    <w:rsid w:val="00AB4882"/>
    <w:rsid w:val="00AB6174"/>
    <w:rsid w:val="00AB68E2"/>
    <w:rsid w:val="00AB7867"/>
    <w:rsid w:val="00AC5332"/>
    <w:rsid w:val="00AC7F46"/>
    <w:rsid w:val="00AD1207"/>
    <w:rsid w:val="00AD3486"/>
    <w:rsid w:val="00AD3EC5"/>
    <w:rsid w:val="00AD7B4A"/>
    <w:rsid w:val="00AD7C38"/>
    <w:rsid w:val="00AE19EC"/>
    <w:rsid w:val="00AE2179"/>
    <w:rsid w:val="00AE4FDE"/>
    <w:rsid w:val="00AE6798"/>
    <w:rsid w:val="00AE6C80"/>
    <w:rsid w:val="00AF08DE"/>
    <w:rsid w:val="00AF21F6"/>
    <w:rsid w:val="00AF4B74"/>
    <w:rsid w:val="00AF4B8F"/>
    <w:rsid w:val="00AF57F1"/>
    <w:rsid w:val="00AF625F"/>
    <w:rsid w:val="00AF7A61"/>
    <w:rsid w:val="00B00122"/>
    <w:rsid w:val="00B004A9"/>
    <w:rsid w:val="00B00776"/>
    <w:rsid w:val="00B0110A"/>
    <w:rsid w:val="00B035EF"/>
    <w:rsid w:val="00B04914"/>
    <w:rsid w:val="00B057DD"/>
    <w:rsid w:val="00B07D40"/>
    <w:rsid w:val="00B1120F"/>
    <w:rsid w:val="00B138C7"/>
    <w:rsid w:val="00B15503"/>
    <w:rsid w:val="00B1666C"/>
    <w:rsid w:val="00B21C5A"/>
    <w:rsid w:val="00B223B5"/>
    <w:rsid w:val="00B23304"/>
    <w:rsid w:val="00B25FA5"/>
    <w:rsid w:val="00B336AA"/>
    <w:rsid w:val="00B34D23"/>
    <w:rsid w:val="00B34DCE"/>
    <w:rsid w:val="00B35358"/>
    <w:rsid w:val="00B35F3F"/>
    <w:rsid w:val="00B41035"/>
    <w:rsid w:val="00B44DEA"/>
    <w:rsid w:val="00B47557"/>
    <w:rsid w:val="00B5071F"/>
    <w:rsid w:val="00B50B50"/>
    <w:rsid w:val="00B523BB"/>
    <w:rsid w:val="00B5289B"/>
    <w:rsid w:val="00B5612B"/>
    <w:rsid w:val="00B57893"/>
    <w:rsid w:val="00B60B6C"/>
    <w:rsid w:val="00B613F8"/>
    <w:rsid w:val="00B62B3E"/>
    <w:rsid w:val="00B633D2"/>
    <w:rsid w:val="00B63EBB"/>
    <w:rsid w:val="00B65B8F"/>
    <w:rsid w:val="00B66078"/>
    <w:rsid w:val="00B674D6"/>
    <w:rsid w:val="00B67642"/>
    <w:rsid w:val="00B67CC1"/>
    <w:rsid w:val="00B71CAC"/>
    <w:rsid w:val="00B7201C"/>
    <w:rsid w:val="00B722EE"/>
    <w:rsid w:val="00B72F36"/>
    <w:rsid w:val="00B73334"/>
    <w:rsid w:val="00B73815"/>
    <w:rsid w:val="00B73987"/>
    <w:rsid w:val="00B73DB7"/>
    <w:rsid w:val="00B74F78"/>
    <w:rsid w:val="00B754B6"/>
    <w:rsid w:val="00B75E60"/>
    <w:rsid w:val="00B77CB0"/>
    <w:rsid w:val="00B83075"/>
    <w:rsid w:val="00B832FF"/>
    <w:rsid w:val="00B865E2"/>
    <w:rsid w:val="00B87C3E"/>
    <w:rsid w:val="00B9605E"/>
    <w:rsid w:val="00B9651B"/>
    <w:rsid w:val="00BA0580"/>
    <w:rsid w:val="00BA0816"/>
    <w:rsid w:val="00BA0F62"/>
    <w:rsid w:val="00BA1D99"/>
    <w:rsid w:val="00BA42EF"/>
    <w:rsid w:val="00BA46B0"/>
    <w:rsid w:val="00BA6DB1"/>
    <w:rsid w:val="00BA7254"/>
    <w:rsid w:val="00BA7531"/>
    <w:rsid w:val="00BB1E34"/>
    <w:rsid w:val="00BB23EF"/>
    <w:rsid w:val="00BB309B"/>
    <w:rsid w:val="00BB4376"/>
    <w:rsid w:val="00BB4B6C"/>
    <w:rsid w:val="00BB4D0E"/>
    <w:rsid w:val="00BB4FAD"/>
    <w:rsid w:val="00BB536E"/>
    <w:rsid w:val="00BB5AD1"/>
    <w:rsid w:val="00BB5B1F"/>
    <w:rsid w:val="00BB71DF"/>
    <w:rsid w:val="00BC18F5"/>
    <w:rsid w:val="00BC2872"/>
    <w:rsid w:val="00BC6816"/>
    <w:rsid w:val="00BC798F"/>
    <w:rsid w:val="00BD1169"/>
    <w:rsid w:val="00BD1301"/>
    <w:rsid w:val="00BD2415"/>
    <w:rsid w:val="00BD34AF"/>
    <w:rsid w:val="00BD553F"/>
    <w:rsid w:val="00BD61F9"/>
    <w:rsid w:val="00BD683A"/>
    <w:rsid w:val="00BD7823"/>
    <w:rsid w:val="00BD7975"/>
    <w:rsid w:val="00BE0DEA"/>
    <w:rsid w:val="00BE164E"/>
    <w:rsid w:val="00BE2754"/>
    <w:rsid w:val="00BE4973"/>
    <w:rsid w:val="00BE69F5"/>
    <w:rsid w:val="00BE742C"/>
    <w:rsid w:val="00BF1E0A"/>
    <w:rsid w:val="00BF2F82"/>
    <w:rsid w:val="00BF37FD"/>
    <w:rsid w:val="00BF4BE6"/>
    <w:rsid w:val="00BF548B"/>
    <w:rsid w:val="00BF7046"/>
    <w:rsid w:val="00C0080A"/>
    <w:rsid w:val="00C034C2"/>
    <w:rsid w:val="00C03610"/>
    <w:rsid w:val="00C0405F"/>
    <w:rsid w:val="00C0430F"/>
    <w:rsid w:val="00C04814"/>
    <w:rsid w:val="00C05C1C"/>
    <w:rsid w:val="00C12DAF"/>
    <w:rsid w:val="00C13336"/>
    <w:rsid w:val="00C147C5"/>
    <w:rsid w:val="00C14BD6"/>
    <w:rsid w:val="00C16572"/>
    <w:rsid w:val="00C21DED"/>
    <w:rsid w:val="00C232C9"/>
    <w:rsid w:val="00C24768"/>
    <w:rsid w:val="00C24BEA"/>
    <w:rsid w:val="00C26E78"/>
    <w:rsid w:val="00C26F06"/>
    <w:rsid w:val="00C278FE"/>
    <w:rsid w:val="00C32EE4"/>
    <w:rsid w:val="00C32F20"/>
    <w:rsid w:val="00C34ED3"/>
    <w:rsid w:val="00C37DCC"/>
    <w:rsid w:val="00C4137F"/>
    <w:rsid w:val="00C42B5C"/>
    <w:rsid w:val="00C431C7"/>
    <w:rsid w:val="00C4375F"/>
    <w:rsid w:val="00C43C8F"/>
    <w:rsid w:val="00C44FE9"/>
    <w:rsid w:val="00C457E9"/>
    <w:rsid w:val="00C45AA0"/>
    <w:rsid w:val="00C462AB"/>
    <w:rsid w:val="00C47C08"/>
    <w:rsid w:val="00C50734"/>
    <w:rsid w:val="00C517F8"/>
    <w:rsid w:val="00C526AC"/>
    <w:rsid w:val="00C52EE9"/>
    <w:rsid w:val="00C54E96"/>
    <w:rsid w:val="00C55413"/>
    <w:rsid w:val="00C55528"/>
    <w:rsid w:val="00C56AA8"/>
    <w:rsid w:val="00C6184F"/>
    <w:rsid w:val="00C6199B"/>
    <w:rsid w:val="00C64E7D"/>
    <w:rsid w:val="00C64EFB"/>
    <w:rsid w:val="00C651A5"/>
    <w:rsid w:val="00C67532"/>
    <w:rsid w:val="00C6773D"/>
    <w:rsid w:val="00C67E7A"/>
    <w:rsid w:val="00C70A87"/>
    <w:rsid w:val="00C70DE1"/>
    <w:rsid w:val="00C71101"/>
    <w:rsid w:val="00C71312"/>
    <w:rsid w:val="00C7177A"/>
    <w:rsid w:val="00C718B7"/>
    <w:rsid w:val="00C71EB1"/>
    <w:rsid w:val="00C73EAF"/>
    <w:rsid w:val="00C7488E"/>
    <w:rsid w:val="00C76E6A"/>
    <w:rsid w:val="00C77AE2"/>
    <w:rsid w:val="00C77BD3"/>
    <w:rsid w:val="00C82CB6"/>
    <w:rsid w:val="00C84472"/>
    <w:rsid w:val="00C8729A"/>
    <w:rsid w:val="00C873C0"/>
    <w:rsid w:val="00C912F1"/>
    <w:rsid w:val="00C914C3"/>
    <w:rsid w:val="00C924F7"/>
    <w:rsid w:val="00C94381"/>
    <w:rsid w:val="00C94DF8"/>
    <w:rsid w:val="00C95861"/>
    <w:rsid w:val="00C9715A"/>
    <w:rsid w:val="00CA0839"/>
    <w:rsid w:val="00CA27C2"/>
    <w:rsid w:val="00CA3063"/>
    <w:rsid w:val="00CA3CF8"/>
    <w:rsid w:val="00CA3EEC"/>
    <w:rsid w:val="00CA65F8"/>
    <w:rsid w:val="00CA75CC"/>
    <w:rsid w:val="00CA75F3"/>
    <w:rsid w:val="00CB2026"/>
    <w:rsid w:val="00CB38C0"/>
    <w:rsid w:val="00CB3A48"/>
    <w:rsid w:val="00CB4C42"/>
    <w:rsid w:val="00CB5F48"/>
    <w:rsid w:val="00CB7028"/>
    <w:rsid w:val="00CC0BDE"/>
    <w:rsid w:val="00CC0E3E"/>
    <w:rsid w:val="00CC25A4"/>
    <w:rsid w:val="00CC2A30"/>
    <w:rsid w:val="00CC2AF5"/>
    <w:rsid w:val="00CC3CB5"/>
    <w:rsid w:val="00CC4396"/>
    <w:rsid w:val="00CC5302"/>
    <w:rsid w:val="00CC60FC"/>
    <w:rsid w:val="00CC6166"/>
    <w:rsid w:val="00CC67FB"/>
    <w:rsid w:val="00CC7775"/>
    <w:rsid w:val="00CC7959"/>
    <w:rsid w:val="00CD01C4"/>
    <w:rsid w:val="00CD0630"/>
    <w:rsid w:val="00CD1589"/>
    <w:rsid w:val="00CD4BC6"/>
    <w:rsid w:val="00CD5131"/>
    <w:rsid w:val="00CD612F"/>
    <w:rsid w:val="00CD61E0"/>
    <w:rsid w:val="00CD6D48"/>
    <w:rsid w:val="00CD7E25"/>
    <w:rsid w:val="00CE0278"/>
    <w:rsid w:val="00CE0C6C"/>
    <w:rsid w:val="00CE1FB0"/>
    <w:rsid w:val="00CE26AC"/>
    <w:rsid w:val="00CE2748"/>
    <w:rsid w:val="00CE3503"/>
    <w:rsid w:val="00CE3E82"/>
    <w:rsid w:val="00CE617C"/>
    <w:rsid w:val="00CF4624"/>
    <w:rsid w:val="00CF4FCE"/>
    <w:rsid w:val="00CF5BE5"/>
    <w:rsid w:val="00CF737B"/>
    <w:rsid w:val="00D011D0"/>
    <w:rsid w:val="00D04590"/>
    <w:rsid w:val="00D0473F"/>
    <w:rsid w:val="00D0599B"/>
    <w:rsid w:val="00D130FC"/>
    <w:rsid w:val="00D1333F"/>
    <w:rsid w:val="00D13510"/>
    <w:rsid w:val="00D1599D"/>
    <w:rsid w:val="00D15FC2"/>
    <w:rsid w:val="00D16B09"/>
    <w:rsid w:val="00D172FA"/>
    <w:rsid w:val="00D173DF"/>
    <w:rsid w:val="00D20B96"/>
    <w:rsid w:val="00D210A9"/>
    <w:rsid w:val="00D217CD"/>
    <w:rsid w:val="00D2204B"/>
    <w:rsid w:val="00D2453E"/>
    <w:rsid w:val="00D2510D"/>
    <w:rsid w:val="00D30335"/>
    <w:rsid w:val="00D30453"/>
    <w:rsid w:val="00D31253"/>
    <w:rsid w:val="00D31945"/>
    <w:rsid w:val="00D32DB8"/>
    <w:rsid w:val="00D33A23"/>
    <w:rsid w:val="00D34D17"/>
    <w:rsid w:val="00D35847"/>
    <w:rsid w:val="00D363AA"/>
    <w:rsid w:val="00D375B4"/>
    <w:rsid w:val="00D3790C"/>
    <w:rsid w:val="00D407A8"/>
    <w:rsid w:val="00D41E25"/>
    <w:rsid w:val="00D430F6"/>
    <w:rsid w:val="00D4685C"/>
    <w:rsid w:val="00D475D2"/>
    <w:rsid w:val="00D50856"/>
    <w:rsid w:val="00D51B45"/>
    <w:rsid w:val="00D52F94"/>
    <w:rsid w:val="00D5601C"/>
    <w:rsid w:val="00D57482"/>
    <w:rsid w:val="00D6255A"/>
    <w:rsid w:val="00D64F6C"/>
    <w:rsid w:val="00D65298"/>
    <w:rsid w:val="00D66017"/>
    <w:rsid w:val="00D67EE5"/>
    <w:rsid w:val="00D706A2"/>
    <w:rsid w:val="00D73B88"/>
    <w:rsid w:val="00D74CA7"/>
    <w:rsid w:val="00D757B2"/>
    <w:rsid w:val="00D75875"/>
    <w:rsid w:val="00D803B8"/>
    <w:rsid w:val="00D823BA"/>
    <w:rsid w:val="00D825AB"/>
    <w:rsid w:val="00D85282"/>
    <w:rsid w:val="00D85677"/>
    <w:rsid w:val="00D9028C"/>
    <w:rsid w:val="00D90A04"/>
    <w:rsid w:val="00D91E0D"/>
    <w:rsid w:val="00D92CD6"/>
    <w:rsid w:val="00D939DA"/>
    <w:rsid w:val="00D964E2"/>
    <w:rsid w:val="00D96C5E"/>
    <w:rsid w:val="00DA1510"/>
    <w:rsid w:val="00DA1C3B"/>
    <w:rsid w:val="00DA2DBA"/>
    <w:rsid w:val="00DA353D"/>
    <w:rsid w:val="00DA68CC"/>
    <w:rsid w:val="00DB07AF"/>
    <w:rsid w:val="00DB0AAB"/>
    <w:rsid w:val="00DB13E3"/>
    <w:rsid w:val="00DB1D8D"/>
    <w:rsid w:val="00DB5464"/>
    <w:rsid w:val="00DB62CD"/>
    <w:rsid w:val="00DB736E"/>
    <w:rsid w:val="00DC1FA9"/>
    <w:rsid w:val="00DC54FD"/>
    <w:rsid w:val="00DD071F"/>
    <w:rsid w:val="00DD0D55"/>
    <w:rsid w:val="00DD11C9"/>
    <w:rsid w:val="00DD1557"/>
    <w:rsid w:val="00DD32AF"/>
    <w:rsid w:val="00DD423D"/>
    <w:rsid w:val="00DD4D96"/>
    <w:rsid w:val="00DD6CA9"/>
    <w:rsid w:val="00DE3F34"/>
    <w:rsid w:val="00DE4D59"/>
    <w:rsid w:val="00DF0121"/>
    <w:rsid w:val="00DF0844"/>
    <w:rsid w:val="00DF088B"/>
    <w:rsid w:val="00DF0D6E"/>
    <w:rsid w:val="00DF11AF"/>
    <w:rsid w:val="00DF17D5"/>
    <w:rsid w:val="00DF231B"/>
    <w:rsid w:val="00DF3FBA"/>
    <w:rsid w:val="00DF71FA"/>
    <w:rsid w:val="00DF7EA4"/>
    <w:rsid w:val="00E0030F"/>
    <w:rsid w:val="00E00BCC"/>
    <w:rsid w:val="00E0114C"/>
    <w:rsid w:val="00E01DE2"/>
    <w:rsid w:val="00E01E09"/>
    <w:rsid w:val="00E02615"/>
    <w:rsid w:val="00E03316"/>
    <w:rsid w:val="00E0501B"/>
    <w:rsid w:val="00E05E3E"/>
    <w:rsid w:val="00E11AC7"/>
    <w:rsid w:val="00E12124"/>
    <w:rsid w:val="00E12798"/>
    <w:rsid w:val="00E127C8"/>
    <w:rsid w:val="00E12A3E"/>
    <w:rsid w:val="00E13AA9"/>
    <w:rsid w:val="00E14849"/>
    <w:rsid w:val="00E16313"/>
    <w:rsid w:val="00E1740E"/>
    <w:rsid w:val="00E21192"/>
    <w:rsid w:val="00E21D46"/>
    <w:rsid w:val="00E226A4"/>
    <w:rsid w:val="00E23C36"/>
    <w:rsid w:val="00E23C61"/>
    <w:rsid w:val="00E25839"/>
    <w:rsid w:val="00E26AA0"/>
    <w:rsid w:val="00E2719B"/>
    <w:rsid w:val="00E3096F"/>
    <w:rsid w:val="00E3132F"/>
    <w:rsid w:val="00E321F4"/>
    <w:rsid w:val="00E3265E"/>
    <w:rsid w:val="00E36595"/>
    <w:rsid w:val="00E37B97"/>
    <w:rsid w:val="00E409EF"/>
    <w:rsid w:val="00E42162"/>
    <w:rsid w:val="00E43529"/>
    <w:rsid w:val="00E440C0"/>
    <w:rsid w:val="00E45517"/>
    <w:rsid w:val="00E45680"/>
    <w:rsid w:val="00E470FC"/>
    <w:rsid w:val="00E50987"/>
    <w:rsid w:val="00E50DE9"/>
    <w:rsid w:val="00E52196"/>
    <w:rsid w:val="00E52BEE"/>
    <w:rsid w:val="00E54A85"/>
    <w:rsid w:val="00E54D23"/>
    <w:rsid w:val="00E5522F"/>
    <w:rsid w:val="00E55427"/>
    <w:rsid w:val="00E575F6"/>
    <w:rsid w:val="00E57D5E"/>
    <w:rsid w:val="00E61157"/>
    <w:rsid w:val="00E613B3"/>
    <w:rsid w:val="00E62405"/>
    <w:rsid w:val="00E62BD5"/>
    <w:rsid w:val="00E6354D"/>
    <w:rsid w:val="00E677F9"/>
    <w:rsid w:val="00E71060"/>
    <w:rsid w:val="00E7365E"/>
    <w:rsid w:val="00E77434"/>
    <w:rsid w:val="00E80C1F"/>
    <w:rsid w:val="00E813AD"/>
    <w:rsid w:val="00E82FD8"/>
    <w:rsid w:val="00E835B5"/>
    <w:rsid w:val="00E85A6D"/>
    <w:rsid w:val="00E86A1F"/>
    <w:rsid w:val="00E87EBF"/>
    <w:rsid w:val="00E9083F"/>
    <w:rsid w:val="00E9274A"/>
    <w:rsid w:val="00E92DB9"/>
    <w:rsid w:val="00E9398F"/>
    <w:rsid w:val="00E9452C"/>
    <w:rsid w:val="00E95826"/>
    <w:rsid w:val="00E97D8E"/>
    <w:rsid w:val="00EA072E"/>
    <w:rsid w:val="00EA1D8A"/>
    <w:rsid w:val="00EA275D"/>
    <w:rsid w:val="00EA48AC"/>
    <w:rsid w:val="00EA5188"/>
    <w:rsid w:val="00EA60A7"/>
    <w:rsid w:val="00EA6144"/>
    <w:rsid w:val="00EA66D6"/>
    <w:rsid w:val="00EA771B"/>
    <w:rsid w:val="00EB00CA"/>
    <w:rsid w:val="00EB1E46"/>
    <w:rsid w:val="00EB298A"/>
    <w:rsid w:val="00EB3BDE"/>
    <w:rsid w:val="00EB4B32"/>
    <w:rsid w:val="00EB4E5B"/>
    <w:rsid w:val="00EB5613"/>
    <w:rsid w:val="00EB5E64"/>
    <w:rsid w:val="00EB699C"/>
    <w:rsid w:val="00EB73A2"/>
    <w:rsid w:val="00EB74F0"/>
    <w:rsid w:val="00EC105A"/>
    <w:rsid w:val="00EC22D7"/>
    <w:rsid w:val="00EC3600"/>
    <w:rsid w:val="00EC3B21"/>
    <w:rsid w:val="00EC45FA"/>
    <w:rsid w:val="00EC5567"/>
    <w:rsid w:val="00EC7116"/>
    <w:rsid w:val="00ED1211"/>
    <w:rsid w:val="00ED234B"/>
    <w:rsid w:val="00ED398E"/>
    <w:rsid w:val="00ED4A93"/>
    <w:rsid w:val="00ED4F82"/>
    <w:rsid w:val="00ED77AE"/>
    <w:rsid w:val="00EE0925"/>
    <w:rsid w:val="00EE19F9"/>
    <w:rsid w:val="00EE21D2"/>
    <w:rsid w:val="00EE29E1"/>
    <w:rsid w:val="00EE2FEB"/>
    <w:rsid w:val="00EE35B4"/>
    <w:rsid w:val="00EE487E"/>
    <w:rsid w:val="00EE568D"/>
    <w:rsid w:val="00EE5AA7"/>
    <w:rsid w:val="00EE604D"/>
    <w:rsid w:val="00EE773C"/>
    <w:rsid w:val="00EF134C"/>
    <w:rsid w:val="00EF1565"/>
    <w:rsid w:val="00EF1F11"/>
    <w:rsid w:val="00EF23BF"/>
    <w:rsid w:val="00EF36EC"/>
    <w:rsid w:val="00EF3BA4"/>
    <w:rsid w:val="00EF3BB2"/>
    <w:rsid w:val="00EF52B5"/>
    <w:rsid w:val="00EF654F"/>
    <w:rsid w:val="00EF6FA5"/>
    <w:rsid w:val="00EF7DDF"/>
    <w:rsid w:val="00F005AD"/>
    <w:rsid w:val="00F0090B"/>
    <w:rsid w:val="00F02582"/>
    <w:rsid w:val="00F0362A"/>
    <w:rsid w:val="00F0425E"/>
    <w:rsid w:val="00F04578"/>
    <w:rsid w:val="00F0569F"/>
    <w:rsid w:val="00F0606D"/>
    <w:rsid w:val="00F060A0"/>
    <w:rsid w:val="00F061B0"/>
    <w:rsid w:val="00F06E47"/>
    <w:rsid w:val="00F075C2"/>
    <w:rsid w:val="00F12BEA"/>
    <w:rsid w:val="00F12F39"/>
    <w:rsid w:val="00F133C0"/>
    <w:rsid w:val="00F137A3"/>
    <w:rsid w:val="00F145CD"/>
    <w:rsid w:val="00F149EA"/>
    <w:rsid w:val="00F14CB3"/>
    <w:rsid w:val="00F173E2"/>
    <w:rsid w:val="00F179A8"/>
    <w:rsid w:val="00F205A9"/>
    <w:rsid w:val="00F21C79"/>
    <w:rsid w:val="00F22353"/>
    <w:rsid w:val="00F2335F"/>
    <w:rsid w:val="00F23EFD"/>
    <w:rsid w:val="00F276D4"/>
    <w:rsid w:val="00F30BB0"/>
    <w:rsid w:val="00F3141A"/>
    <w:rsid w:val="00F3350A"/>
    <w:rsid w:val="00F3440A"/>
    <w:rsid w:val="00F36F4C"/>
    <w:rsid w:val="00F406B5"/>
    <w:rsid w:val="00F41AB7"/>
    <w:rsid w:val="00F43E16"/>
    <w:rsid w:val="00F45728"/>
    <w:rsid w:val="00F535FD"/>
    <w:rsid w:val="00F55274"/>
    <w:rsid w:val="00F555DC"/>
    <w:rsid w:val="00F56CDC"/>
    <w:rsid w:val="00F61A34"/>
    <w:rsid w:val="00F624CF"/>
    <w:rsid w:val="00F64A58"/>
    <w:rsid w:val="00F65572"/>
    <w:rsid w:val="00F65667"/>
    <w:rsid w:val="00F65CD5"/>
    <w:rsid w:val="00F6740F"/>
    <w:rsid w:val="00F67B79"/>
    <w:rsid w:val="00F71EE0"/>
    <w:rsid w:val="00F759B5"/>
    <w:rsid w:val="00F805B2"/>
    <w:rsid w:val="00F80D3F"/>
    <w:rsid w:val="00F8568D"/>
    <w:rsid w:val="00F86AC9"/>
    <w:rsid w:val="00F86C7E"/>
    <w:rsid w:val="00F91A5E"/>
    <w:rsid w:val="00F91E0B"/>
    <w:rsid w:val="00F92198"/>
    <w:rsid w:val="00F93759"/>
    <w:rsid w:val="00F938E2"/>
    <w:rsid w:val="00F9592E"/>
    <w:rsid w:val="00F95F8E"/>
    <w:rsid w:val="00F9690B"/>
    <w:rsid w:val="00FA05ED"/>
    <w:rsid w:val="00FA24A2"/>
    <w:rsid w:val="00FA3848"/>
    <w:rsid w:val="00FA617D"/>
    <w:rsid w:val="00FA6ECF"/>
    <w:rsid w:val="00FA72BE"/>
    <w:rsid w:val="00FA7EB2"/>
    <w:rsid w:val="00FB14B4"/>
    <w:rsid w:val="00FB4469"/>
    <w:rsid w:val="00FB4759"/>
    <w:rsid w:val="00FB6035"/>
    <w:rsid w:val="00FC1FC7"/>
    <w:rsid w:val="00FC4F5C"/>
    <w:rsid w:val="00FC6126"/>
    <w:rsid w:val="00FC6B1C"/>
    <w:rsid w:val="00FD158A"/>
    <w:rsid w:val="00FD2C4C"/>
    <w:rsid w:val="00FD3D0D"/>
    <w:rsid w:val="00FD4774"/>
    <w:rsid w:val="00FD4E5F"/>
    <w:rsid w:val="00FD68F8"/>
    <w:rsid w:val="00FD6E9E"/>
    <w:rsid w:val="00FD7FA6"/>
    <w:rsid w:val="00FE09E0"/>
    <w:rsid w:val="00FE1C71"/>
    <w:rsid w:val="00FE46A3"/>
    <w:rsid w:val="00FE52BF"/>
    <w:rsid w:val="00FE5AD3"/>
    <w:rsid w:val="00FE6D84"/>
    <w:rsid w:val="00FE7AE1"/>
    <w:rsid w:val="00FF0C72"/>
    <w:rsid w:val="00FF3A78"/>
    <w:rsid w:val="00FF4E13"/>
    <w:rsid w:val="00FF5A3D"/>
    <w:rsid w:val="00FF6B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51B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paragraph" w:styleId="Ttulo3">
    <w:name w:val="heading 3"/>
    <w:basedOn w:val="Normal"/>
    <w:next w:val="Normal"/>
    <w:link w:val="Ttulo3Char"/>
    <w:uiPriority w:val="9"/>
    <w:semiHidden/>
    <w:unhideWhenUsed/>
    <w:qFormat/>
    <w:rsid w:val="000F19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customStyle="1" w:styleId="pf0">
    <w:name w:val="pf0"/>
    <w:basedOn w:val="Normal"/>
    <w:rsid w:val="000D6F22"/>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destacapalavras">
    <w:name w:val="destaca_palavras"/>
    <w:basedOn w:val="Fontepargpadro"/>
    <w:rsid w:val="00C50734"/>
  </w:style>
  <w:style w:type="character" w:customStyle="1" w:styleId="Ttulo1Char">
    <w:name w:val="Título 1 Char"/>
    <w:basedOn w:val="Fontepargpadro"/>
    <w:link w:val="Ttulo1"/>
    <w:uiPriority w:val="9"/>
    <w:rsid w:val="00251B15"/>
    <w:rPr>
      <w:rFonts w:asciiTheme="majorHAnsi" w:eastAsiaTheme="majorEastAsia" w:hAnsiTheme="majorHAnsi" w:cstheme="majorBidi"/>
      <w:color w:val="365F91" w:themeColor="accent1" w:themeShade="BF"/>
      <w:sz w:val="32"/>
      <w:szCs w:val="32"/>
    </w:rPr>
  </w:style>
  <w:style w:type="character" w:styleId="MenoPendente">
    <w:name w:val="Unresolved Mention"/>
    <w:basedOn w:val="Fontepargpadro"/>
    <w:uiPriority w:val="99"/>
    <w:semiHidden/>
    <w:unhideWhenUsed/>
    <w:rsid w:val="00251B15"/>
    <w:rPr>
      <w:color w:val="605E5C"/>
      <w:shd w:val="clear" w:color="auto" w:fill="E1DFDD"/>
    </w:rPr>
  </w:style>
  <w:style w:type="paragraph" w:styleId="Textodenotaderodap">
    <w:name w:val="footnote text"/>
    <w:basedOn w:val="Normal"/>
    <w:link w:val="TextodenotaderodapChar"/>
    <w:uiPriority w:val="99"/>
    <w:semiHidden/>
    <w:unhideWhenUsed/>
    <w:rsid w:val="005B694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5B6947"/>
    <w:rPr>
      <w:sz w:val="20"/>
      <w:szCs w:val="20"/>
    </w:rPr>
  </w:style>
  <w:style w:type="character" w:styleId="Refdenotaderodap">
    <w:name w:val="footnote reference"/>
    <w:basedOn w:val="Fontepargpadro"/>
    <w:uiPriority w:val="99"/>
    <w:semiHidden/>
    <w:unhideWhenUsed/>
    <w:rsid w:val="005B6947"/>
    <w:rPr>
      <w:vertAlign w:val="superscript"/>
    </w:rPr>
  </w:style>
  <w:style w:type="character" w:styleId="Forte">
    <w:name w:val="Strong"/>
    <w:basedOn w:val="Fontepargpadro"/>
    <w:uiPriority w:val="22"/>
    <w:qFormat/>
    <w:rsid w:val="005B6947"/>
    <w:rPr>
      <w:b/>
      <w:bCs/>
    </w:rPr>
  </w:style>
  <w:style w:type="paragraph" w:styleId="NormalWeb">
    <w:name w:val="Normal (Web)"/>
    <w:basedOn w:val="Normal"/>
    <w:uiPriority w:val="99"/>
    <w:semiHidden/>
    <w:unhideWhenUsed/>
    <w:rsid w:val="005B6947"/>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Reviso">
    <w:name w:val="Revision"/>
    <w:hidden/>
    <w:uiPriority w:val="99"/>
    <w:semiHidden/>
    <w:rsid w:val="00E62405"/>
    <w:pPr>
      <w:spacing w:line="240" w:lineRule="auto"/>
      <w:jc w:val="left"/>
    </w:pPr>
  </w:style>
  <w:style w:type="character" w:styleId="Refdecomentrio">
    <w:name w:val="annotation reference"/>
    <w:basedOn w:val="Fontepargpadro"/>
    <w:uiPriority w:val="99"/>
    <w:semiHidden/>
    <w:unhideWhenUsed/>
    <w:rsid w:val="00E62405"/>
    <w:rPr>
      <w:sz w:val="16"/>
      <w:szCs w:val="16"/>
    </w:rPr>
  </w:style>
  <w:style w:type="paragraph" w:styleId="Textodecomentrio">
    <w:name w:val="annotation text"/>
    <w:basedOn w:val="Normal"/>
    <w:link w:val="TextodecomentrioChar"/>
    <w:uiPriority w:val="99"/>
    <w:unhideWhenUsed/>
    <w:rsid w:val="00E62405"/>
    <w:pPr>
      <w:spacing w:line="240" w:lineRule="auto"/>
    </w:pPr>
    <w:rPr>
      <w:sz w:val="20"/>
      <w:szCs w:val="20"/>
    </w:rPr>
  </w:style>
  <w:style w:type="character" w:customStyle="1" w:styleId="TextodecomentrioChar">
    <w:name w:val="Texto de comentário Char"/>
    <w:basedOn w:val="Fontepargpadro"/>
    <w:link w:val="Textodecomentrio"/>
    <w:uiPriority w:val="99"/>
    <w:rsid w:val="00E62405"/>
    <w:rPr>
      <w:sz w:val="20"/>
      <w:szCs w:val="20"/>
    </w:rPr>
  </w:style>
  <w:style w:type="paragraph" w:styleId="Assuntodocomentrio">
    <w:name w:val="annotation subject"/>
    <w:basedOn w:val="Textodecomentrio"/>
    <w:next w:val="Textodecomentrio"/>
    <w:link w:val="AssuntodocomentrioChar"/>
    <w:uiPriority w:val="99"/>
    <w:semiHidden/>
    <w:unhideWhenUsed/>
    <w:rsid w:val="00E62405"/>
    <w:rPr>
      <w:b/>
      <w:bCs/>
    </w:rPr>
  </w:style>
  <w:style w:type="character" w:customStyle="1" w:styleId="AssuntodocomentrioChar">
    <w:name w:val="Assunto do comentário Char"/>
    <w:basedOn w:val="TextodecomentrioChar"/>
    <w:link w:val="Assuntodocomentrio"/>
    <w:uiPriority w:val="99"/>
    <w:semiHidden/>
    <w:rsid w:val="00E62405"/>
    <w:rPr>
      <w:b/>
      <w:bCs/>
      <w:sz w:val="20"/>
      <w:szCs w:val="20"/>
    </w:rPr>
  </w:style>
  <w:style w:type="character" w:customStyle="1" w:styleId="Ttulo3Char">
    <w:name w:val="Título 3 Char"/>
    <w:basedOn w:val="Fontepargpadro"/>
    <w:link w:val="Ttulo3"/>
    <w:uiPriority w:val="9"/>
    <w:semiHidden/>
    <w:rsid w:val="000F19BA"/>
    <w:rPr>
      <w:rFonts w:asciiTheme="majorHAnsi" w:eastAsiaTheme="majorEastAsia" w:hAnsiTheme="majorHAnsi" w:cstheme="majorBidi"/>
      <w:color w:val="243F60" w:themeColor="accent1" w:themeShade="7F"/>
      <w:sz w:val="24"/>
      <w:szCs w:val="24"/>
    </w:rPr>
  </w:style>
  <w:style w:type="paragraph" w:styleId="Pr-formataoHTML">
    <w:name w:val="HTML Preformatted"/>
    <w:basedOn w:val="Normal"/>
    <w:link w:val="Pr-formataoHTMLChar"/>
    <w:uiPriority w:val="99"/>
    <w:semiHidden/>
    <w:unhideWhenUsed/>
    <w:rsid w:val="0087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77534"/>
    <w:rPr>
      <w:rFonts w:ascii="Courier New" w:eastAsia="Times New Roman" w:hAnsi="Courier New" w:cs="Courier New"/>
      <w:sz w:val="20"/>
      <w:szCs w:val="20"/>
      <w:lang w:eastAsia="pt-BR"/>
    </w:rPr>
  </w:style>
  <w:style w:type="character" w:customStyle="1" w:styleId="y2iqfc">
    <w:name w:val="y2iqfc"/>
    <w:basedOn w:val="Fontepargpadro"/>
    <w:rsid w:val="00877534"/>
  </w:style>
  <w:style w:type="table" w:styleId="Tabelacomgrade">
    <w:name w:val="Table Grid"/>
    <w:basedOn w:val="Tabelanormal"/>
    <w:uiPriority w:val="59"/>
    <w:rsid w:val="00823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199">
      <w:bodyDiv w:val="1"/>
      <w:marLeft w:val="0"/>
      <w:marRight w:val="0"/>
      <w:marTop w:val="0"/>
      <w:marBottom w:val="0"/>
      <w:divBdr>
        <w:top w:val="none" w:sz="0" w:space="0" w:color="auto"/>
        <w:left w:val="none" w:sz="0" w:space="0" w:color="auto"/>
        <w:bottom w:val="none" w:sz="0" w:space="0" w:color="auto"/>
        <w:right w:val="none" w:sz="0" w:space="0" w:color="auto"/>
      </w:divBdr>
    </w:div>
    <w:div w:id="68895024">
      <w:bodyDiv w:val="1"/>
      <w:marLeft w:val="0"/>
      <w:marRight w:val="0"/>
      <w:marTop w:val="0"/>
      <w:marBottom w:val="0"/>
      <w:divBdr>
        <w:top w:val="none" w:sz="0" w:space="0" w:color="auto"/>
        <w:left w:val="none" w:sz="0" w:space="0" w:color="auto"/>
        <w:bottom w:val="none" w:sz="0" w:space="0" w:color="auto"/>
        <w:right w:val="none" w:sz="0" w:space="0" w:color="auto"/>
      </w:divBdr>
    </w:div>
    <w:div w:id="79496461">
      <w:bodyDiv w:val="1"/>
      <w:marLeft w:val="0"/>
      <w:marRight w:val="0"/>
      <w:marTop w:val="0"/>
      <w:marBottom w:val="0"/>
      <w:divBdr>
        <w:top w:val="none" w:sz="0" w:space="0" w:color="auto"/>
        <w:left w:val="none" w:sz="0" w:space="0" w:color="auto"/>
        <w:bottom w:val="none" w:sz="0" w:space="0" w:color="auto"/>
        <w:right w:val="none" w:sz="0" w:space="0" w:color="auto"/>
      </w:divBdr>
    </w:div>
    <w:div w:id="116458928">
      <w:bodyDiv w:val="1"/>
      <w:marLeft w:val="0"/>
      <w:marRight w:val="0"/>
      <w:marTop w:val="0"/>
      <w:marBottom w:val="0"/>
      <w:divBdr>
        <w:top w:val="none" w:sz="0" w:space="0" w:color="auto"/>
        <w:left w:val="none" w:sz="0" w:space="0" w:color="auto"/>
        <w:bottom w:val="none" w:sz="0" w:space="0" w:color="auto"/>
        <w:right w:val="none" w:sz="0" w:space="0" w:color="auto"/>
      </w:divBdr>
    </w:div>
    <w:div w:id="117646060">
      <w:bodyDiv w:val="1"/>
      <w:marLeft w:val="0"/>
      <w:marRight w:val="0"/>
      <w:marTop w:val="0"/>
      <w:marBottom w:val="0"/>
      <w:divBdr>
        <w:top w:val="none" w:sz="0" w:space="0" w:color="auto"/>
        <w:left w:val="none" w:sz="0" w:space="0" w:color="auto"/>
        <w:bottom w:val="none" w:sz="0" w:space="0" w:color="auto"/>
        <w:right w:val="none" w:sz="0" w:space="0" w:color="auto"/>
      </w:divBdr>
    </w:div>
    <w:div w:id="168445794">
      <w:bodyDiv w:val="1"/>
      <w:marLeft w:val="0"/>
      <w:marRight w:val="0"/>
      <w:marTop w:val="0"/>
      <w:marBottom w:val="0"/>
      <w:divBdr>
        <w:top w:val="none" w:sz="0" w:space="0" w:color="auto"/>
        <w:left w:val="none" w:sz="0" w:space="0" w:color="auto"/>
        <w:bottom w:val="none" w:sz="0" w:space="0" w:color="auto"/>
        <w:right w:val="none" w:sz="0" w:space="0" w:color="auto"/>
      </w:divBdr>
    </w:div>
    <w:div w:id="179974525">
      <w:bodyDiv w:val="1"/>
      <w:marLeft w:val="0"/>
      <w:marRight w:val="0"/>
      <w:marTop w:val="0"/>
      <w:marBottom w:val="0"/>
      <w:divBdr>
        <w:top w:val="none" w:sz="0" w:space="0" w:color="auto"/>
        <w:left w:val="none" w:sz="0" w:space="0" w:color="auto"/>
        <w:bottom w:val="none" w:sz="0" w:space="0" w:color="auto"/>
        <w:right w:val="none" w:sz="0" w:space="0" w:color="auto"/>
      </w:divBdr>
    </w:div>
    <w:div w:id="221643593">
      <w:bodyDiv w:val="1"/>
      <w:marLeft w:val="0"/>
      <w:marRight w:val="0"/>
      <w:marTop w:val="0"/>
      <w:marBottom w:val="0"/>
      <w:divBdr>
        <w:top w:val="none" w:sz="0" w:space="0" w:color="auto"/>
        <w:left w:val="none" w:sz="0" w:space="0" w:color="auto"/>
        <w:bottom w:val="none" w:sz="0" w:space="0" w:color="auto"/>
        <w:right w:val="none" w:sz="0" w:space="0" w:color="auto"/>
      </w:divBdr>
    </w:div>
    <w:div w:id="240722483">
      <w:bodyDiv w:val="1"/>
      <w:marLeft w:val="0"/>
      <w:marRight w:val="0"/>
      <w:marTop w:val="0"/>
      <w:marBottom w:val="0"/>
      <w:divBdr>
        <w:top w:val="none" w:sz="0" w:space="0" w:color="auto"/>
        <w:left w:val="none" w:sz="0" w:space="0" w:color="auto"/>
        <w:bottom w:val="none" w:sz="0" w:space="0" w:color="auto"/>
        <w:right w:val="none" w:sz="0" w:space="0" w:color="auto"/>
      </w:divBdr>
    </w:div>
    <w:div w:id="258565083">
      <w:bodyDiv w:val="1"/>
      <w:marLeft w:val="0"/>
      <w:marRight w:val="0"/>
      <w:marTop w:val="0"/>
      <w:marBottom w:val="0"/>
      <w:divBdr>
        <w:top w:val="none" w:sz="0" w:space="0" w:color="auto"/>
        <w:left w:val="none" w:sz="0" w:space="0" w:color="auto"/>
        <w:bottom w:val="none" w:sz="0" w:space="0" w:color="auto"/>
        <w:right w:val="none" w:sz="0" w:space="0" w:color="auto"/>
      </w:divBdr>
      <w:divsChild>
        <w:div w:id="1832524162">
          <w:marLeft w:val="0"/>
          <w:marRight w:val="0"/>
          <w:marTop w:val="0"/>
          <w:marBottom w:val="0"/>
          <w:divBdr>
            <w:top w:val="none" w:sz="0" w:space="0" w:color="auto"/>
            <w:left w:val="none" w:sz="0" w:space="0" w:color="auto"/>
            <w:bottom w:val="none" w:sz="0" w:space="0" w:color="auto"/>
            <w:right w:val="none" w:sz="0" w:space="0" w:color="auto"/>
          </w:divBdr>
        </w:div>
      </w:divsChild>
    </w:div>
    <w:div w:id="259989173">
      <w:bodyDiv w:val="1"/>
      <w:marLeft w:val="0"/>
      <w:marRight w:val="0"/>
      <w:marTop w:val="0"/>
      <w:marBottom w:val="0"/>
      <w:divBdr>
        <w:top w:val="none" w:sz="0" w:space="0" w:color="auto"/>
        <w:left w:val="none" w:sz="0" w:space="0" w:color="auto"/>
        <w:bottom w:val="none" w:sz="0" w:space="0" w:color="auto"/>
        <w:right w:val="none" w:sz="0" w:space="0" w:color="auto"/>
      </w:divBdr>
    </w:div>
    <w:div w:id="267004222">
      <w:bodyDiv w:val="1"/>
      <w:marLeft w:val="0"/>
      <w:marRight w:val="0"/>
      <w:marTop w:val="0"/>
      <w:marBottom w:val="0"/>
      <w:divBdr>
        <w:top w:val="none" w:sz="0" w:space="0" w:color="auto"/>
        <w:left w:val="none" w:sz="0" w:space="0" w:color="auto"/>
        <w:bottom w:val="none" w:sz="0" w:space="0" w:color="auto"/>
        <w:right w:val="none" w:sz="0" w:space="0" w:color="auto"/>
      </w:divBdr>
    </w:div>
    <w:div w:id="314771295">
      <w:bodyDiv w:val="1"/>
      <w:marLeft w:val="0"/>
      <w:marRight w:val="0"/>
      <w:marTop w:val="0"/>
      <w:marBottom w:val="0"/>
      <w:divBdr>
        <w:top w:val="none" w:sz="0" w:space="0" w:color="auto"/>
        <w:left w:val="none" w:sz="0" w:space="0" w:color="auto"/>
        <w:bottom w:val="none" w:sz="0" w:space="0" w:color="auto"/>
        <w:right w:val="none" w:sz="0" w:space="0" w:color="auto"/>
      </w:divBdr>
    </w:div>
    <w:div w:id="336616571">
      <w:bodyDiv w:val="1"/>
      <w:marLeft w:val="0"/>
      <w:marRight w:val="0"/>
      <w:marTop w:val="0"/>
      <w:marBottom w:val="0"/>
      <w:divBdr>
        <w:top w:val="none" w:sz="0" w:space="0" w:color="auto"/>
        <w:left w:val="none" w:sz="0" w:space="0" w:color="auto"/>
        <w:bottom w:val="none" w:sz="0" w:space="0" w:color="auto"/>
        <w:right w:val="none" w:sz="0" w:space="0" w:color="auto"/>
      </w:divBdr>
    </w:div>
    <w:div w:id="343745600">
      <w:bodyDiv w:val="1"/>
      <w:marLeft w:val="0"/>
      <w:marRight w:val="0"/>
      <w:marTop w:val="0"/>
      <w:marBottom w:val="0"/>
      <w:divBdr>
        <w:top w:val="none" w:sz="0" w:space="0" w:color="auto"/>
        <w:left w:val="none" w:sz="0" w:space="0" w:color="auto"/>
        <w:bottom w:val="none" w:sz="0" w:space="0" w:color="auto"/>
        <w:right w:val="none" w:sz="0" w:space="0" w:color="auto"/>
      </w:divBdr>
    </w:div>
    <w:div w:id="348340136">
      <w:bodyDiv w:val="1"/>
      <w:marLeft w:val="0"/>
      <w:marRight w:val="0"/>
      <w:marTop w:val="0"/>
      <w:marBottom w:val="0"/>
      <w:divBdr>
        <w:top w:val="none" w:sz="0" w:space="0" w:color="auto"/>
        <w:left w:val="none" w:sz="0" w:space="0" w:color="auto"/>
        <w:bottom w:val="none" w:sz="0" w:space="0" w:color="auto"/>
        <w:right w:val="none" w:sz="0" w:space="0" w:color="auto"/>
      </w:divBdr>
    </w:div>
    <w:div w:id="386497428">
      <w:bodyDiv w:val="1"/>
      <w:marLeft w:val="0"/>
      <w:marRight w:val="0"/>
      <w:marTop w:val="0"/>
      <w:marBottom w:val="0"/>
      <w:divBdr>
        <w:top w:val="none" w:sz="0" w:space="0" w:color="auto"/>
        <w:left w:val="none" w:sz="0" w:space="0" w:color="auto"/>
        <w:bottom w:val="none" w:sz="0" w:space="0" w:color="auto"/>
        <w:right w:val="none" w:sz="0" w:space="0" w:color="auto"/>
      </w:divBdr>
    </w:div>
    <w:div w:id="445347627">
      <w:bodyDiv w:val="1"/>
      <w:marLeft w:val="0"/>
      <w:marRight w:val="0"/>
      <w:marTop w:val="0"/>
      <w:marBottom w:val="0"/>
      <w:divBdr>
        <w:top w:val="none" w:sz="0" w:space="0" w:color="auto"/>
        <w:left w:val="none" w:sz="0" w:space="0" w:color="auto"/>
        <w:bottom w:val="none" w:sz="0" w:space="0" w:color="auto"/>
        <w:right w:val="none" w:sz="0" w:space="0" w:color="auto"/>
      </w:divBdr>
    </w:div>
    <w:div w:id="457915964">
      <w:bodyDiv w:val="1"/>
      <w:marLeft w:val="0"/>
      <w:marRight w:val="0"/>
      <w:marTop w:val="0"/>
      <w:marBottom w:val="0"/>
      <w:divBdr>
        <w:top w:val="none" w:sz="0" w:space="0" w:color="auto"/>
        <w:left w:val="none" w:sz="0" w:space="0" w:color="auto"/>
        <w:bottom w:val="none" w:sz="0" w:space="0" w:color="auto"/>
        <w:right w:val="none" w:sz="0" w:space="0" w:color="auto"/>
      </w:divBdr>
    </w:div>
    <w:div w:id="478573051">
      <w:bodyDiv w:val="1"/>
      <w:marLeft w:val="0"/>
      <w:marRight w:val="0"/>
      <w:marTop w:val="0"/>
      <w:marBottom w:val="0"/>
      <w:divBdr>
        <w:top w:val="none" w:sz="0" w:space="0" w:color="auto"/>
        <w:left w:val="none" w:sz="0" w:space="0" w:color="auto"/>
        <w:bottom w:val="none" w:sz="0" w:space="0" w:color="auto"/>
        <w:right w:val="none" w:sz="0" w:space="0" w:color="auto"/>
      </w:divBdr>
    </w:div>
    <w:div w:id="511647101">
      <w:bodyDiv w:val="1"/>
      <w:marLeft w:val="0"/>
      <w:marRight w:val="0"/>
      <w:marTop w:val="0"/>
      <w:marBottom w:val="0"/>
      <w:divBdr>
        <w:top w:val="none" w:sz="0" w:space="0" w:color="auto"/>
        <w:left w:val="none" w:sz="0" w:space="0" w:color="auto"/>
        <w:bottom w:val="none" w:sz="0" w:space="0" w:color="auto"/>
        <w:right w:val="none" w:sz="0" w:space="0" w:color="auto"/>
      </w:divBdr>
    </w:div>
    <w:div w:id="533733790">
      <w:bodyDiv w:val="1"/>
      <w:marLeft w:val="0"/>
      <w:marRight w:val="0"/>
      <w:marTop w:val="0"/>
      <w:marBottom w:val="0"/>
      <w:divBdr>
        <w:top w:val="none" w:sz="0" w:space="0" w:color="auto"/>
        <w:left w:val="none" w:sz="0" w:space="0" w:color="auto"/>
        <w:bottom w:val="none" w:sz="0" w:space="0" w:color="auto"/>
        <w:right w:val="none" w:sz="0" w:space="0" w:color="auto"/>
      </w:divBdr>
    </w:div>
    <w:div w:id="574516974">
      <w:bodyDiv w:val="1"/>
      <w:marLeft w:val="0"/>
      <w:marRight w:val="0"/>
      <w:marTop w:val="0"/>
      <w:marBottom w:val="0"/>
      <w:divBdr>
        <w:top w:val="none" w:sz="0" w:space="0" w:color="auto"/>
        <w:left w:val="none" w:sz="0" w:space="0" w:color="auto"/>
        <w:bottom w:val="none" w:sz="0" w:space="0" w:color="auto"/>
        <w:right w:val="none" w:sz="0" w:space="0" w:color="auto"/>
      </w:divBdr>
    </w:div>
    <w:div w:id="594901188">
      <w:bodyDiv w:val="1"/>
      <w:marLeft w:val="0"/>
      <w:marRight w:val="0"/>
      <w:marTop w:val="0"/>
      <w:marBottom w:val="0"/>
      <w:divBdr>
        <w:top w:val="none" w:sz="0" w:space="0" w:color="auto"/>
        <w:left w:val="none" w:sz="0" w:space="0" w:color="auto"/>
        <w:bottom w:val="none" w:sz="0" w:space="0" w:color="auto"/>
        <w:right w:val="none" w:sz="0" w:space="0" w:color="auto"/>
      </w:divBdr>
    </w:div>
    <w:div w:id="614793338">
      <w:bodyDiv w:val="1"/>
      <w:marLeft w:val="0"/>
      <w:marRight w:val="0"/>
      <w:marTop w:val="0"/>
      <w:marBottom w:val="0"/>
      <w:divBdr>
        <w:top w:val="none" w:sz="0" w:space="0" w:color="auto"/>
        <w:left w:val="none" w:sz="0" w:space="0" w:color="auto"/>
        <w:bottom w:val="none" w:sz="0" w:space="0" w:color="auto"/>
        <w:right w:val="none" w:sz="0" w:space="0" w:color="auto"/>
      </w:divBdr>
    </w:div>
    <w:div w:id="622227663">
      <w:bodyDiv w:val="1"/>
      <w:marLeft w:val="0"/>
      <w:marRight w:val="0"/>
      <w:marTop w:val="0"/>
      <w:marBottom w:val="0"/>
      <w:divBdr>
        <w:top w:val="none" w:sz="0" w:space="0" w:color="auto"/>
        <w:left w:val="none" w:sz="0" w:space="0" w:color="auto"/>
        <w:bottom w:val="none" w:sz="0" w:space="0" w:color="auto"/>
        <w:right w:val="none" w:sz="0" w:space="0" w:color="auto"/>
      </w:divBdr>
    </w:div>
    <w:div w:id="639960864">
      <w:bodyDiv w:val="1"/>
      <w:marLeft w:val="0"/>
      <w:marRight w:val="0"/>
      <w:marTop w:val="0"/>
      <w:marBottom w:val="0"/>
      <w:divBdr>
        <w:top w:val="none" w:sz="0" w:space="0" w:color="auto"/>
        <w:left w:val="none" w:sz="0" w:space="0" w:color="auto"/>
        <w:bottom w:val="none" w:sz="0" w:space="0" w:color="auto"/>
        <w:right w:val="none" w:sz="0" w:space="0" w:color="auto"/>
      </w:divBdr>
    </w:div>
    <w:div w:id="689450054">
      <w:bodyDiv w:val="1"/>
      <w:marLeft w:val="0"/>
      <w:marRight w:val="0"/>
      <w:marTop w:val="0"/>
      <w:marBottom w:val="0"/>
      <w:divBdr>
        <w:top w:val="none" w:sz="0" w:space="0" w:color="auto"/>
        <w:left w:val="none" w:sz="0" w:space="0" w:color="auto"/>
        <w:bottom w:val="none" w:sz="0" w:space="0" w:color="auto"/>
        <w:right w:val="none" w:sz="0" w:space="0" w:color="auto"/>
      </w:divBdr>
    </w:div>
    <w:div w:id="698042559">
      <w:bodyDiv w:val="1"/>
      <w:marLeft w:val="0"/>
      <w:marRight w:val="0"/>
      <w:marTop w:val="0"/>
      <w:marBottom w:val="0"/>
      <w:divBdr>
        <w:top w:val="none" w:sz="0" w:space="0" w:color="auto"/>
        <w:left w:val="none" w:sz="0" w:space="0" w:color="auto"/>
        <w:bottom w:val="none" w:sz="0" w:space="0" w:color="auto"/>
        <w:right w:val="none" w:sz="0" w:space="0" w:color="auto"/>
      </w:divBdr>
    </w:div>
    <w:div w:id="755829598">
      <w:bodyDiv w:val="1"/>
      <w:marLeft w:val="0"/>
      <w:marRight w:val="0"/>
      <w:marTop w:val="0"/>
      <w:marBottom w:val="0"/>
      <w:divBdr>
        <w:top w:val="none" w:sz="0" w:space="0" w:color="auto"/>
        <w:left w:val="none" w:sz="0" w:space="0" w:color="auto"/>
        <w:bottom w:val="none" w:sz="0" w:space="0" w:color="auto"/>
        <w:right w:val="none" w:sz="0" w:space="0" w:color="auto"/>
      </w:divBdr>
    </w:div>
    <w:div w:id="774327465">
      <w:bodyDiv w:val="1"/>
      <w:marLeft w:val="0"/>
      <w:marRight w:val="0"/>
      <w:marTop w:val="0"/>
      <w:marBottom w:val="0"/>
      <w:divBdr>
        <w:top w:val="none" w:sz="0" w:space="0" w:color="auto"/>
        <w:left w:val="none" w:sz="0" w:space="0" w:color="auto"/>
        <w:bottom w:val="none" w:sz="0" w:space="0" w:color="auto"/>
        <w:right w:val="none" w:sz="0" w:space="0" w:color="auto"/>
      </w:divBdr>
    </w:div>
    <w:div w:id="797067524">
      <w:bodyDiv w:val="1"/>
      <w:marLeft w:val="0"/>
      <w:marRight w:val="0"/>
      <w:marTop w:val="0"/>
      <w:marBottom w:val="0"/>
      <w:divBdr>
        <w:top w:val="none" w:sz="0" w:space="0" w:color="auto"/>
        <w:left w:val="none" w:sz="0" w:space="0" w:color="auto"/>
        <w:bottom w:val="none" w:sz="0" w:space="0" w:color="auto"/>
        <w:right w:val="none" w:sz="0" w:space="0" w:color="auto"/>
      </w:divBdr>
    </w:div>
    <w:div w:id="819539683">
      <w:bodyDiv w:val="1"/>
      <w:marLeft w:val="0"/>
      <w:marRight w:val="0"/>
      <w:marTop w:val="0"/>
      <w:marBottom w:val="0"/>
      <w:divBdr>
        <w:top w:val="none" w:sz="0" w:space="0" w:color="auto"/>
        <w:left w:val="none" w:sz="0" w:space="0" w:color="auto"/>
        <w:bottom w:val="none" w:sz="0" w:space="0" w:color="auto"/>
        <w:right w:val="none" w:sz="0" w:space="0" w:color="auto"/>
      </w:divBdr>
    </w:div>
    <w:div w:id="885875229">
      <w:bodyDiv w:val="1"/>
      <w:marLeft w:val="0"/>
      <w:marRight w:val="0"/>
      <w:marTop w:val="0"/>
      <w:marBottom w:val="0"/>
      <w:divBdr>
        <w:top w:val="none" w:sz="0" w:space="0" w:color="auto"/>
        <w:left w:val="none" w:sz="0" w:space="0" w:color="auto"/>
        <w:bottom w:val="none" w:sz="0" w:space="0" w:color="auto"/>
        <w:right w:val="none" w:sz="0" w:space="0" w:color="auto"/>
      </w:divBdr>
    </w:div>
    <w:div w:id="910429957">
      <w:bodyDiv w:val="1"/>
      <w:marLeft w:val="0"/>
      <w:marRight w:val="0"/>
      <w:marTop w:val="0"/>
      <w:marBottom w:val="0"/>
      <w:divBdr>
        <w:top w:val="none" w:sz="0" w:space="0" w:color="auto"/>
        <w:left w:val="none" w:sz="0" w:space="0" w:color="auto"/>
        <w:bottom w:val="none" w:sz="0" w:space="0" w:color="auto"/>
        <w:right w:val="none" w:sz="0" w:space="0" w:color="auto"/>
      </w:divBdr>
    </w:div>
    <w:div w:id="916942957">
      <w:bodyDiv w:val="1"/>
      <w:marLeft w:val="0"/>
      <w:marRight w:val="0"/>
      <w:marTop w:val="0"/>
      <w:marBottom w:val="0"/>
      <w:divBdr>
        <w:top w:val="none" w:sz="0" w:space="0" w:color="auto"/>
        <w:left w:val="none" w:sz="0" w:space="0" w:color="auto"/>
        <w:bottom w:val="none" w:sz="0" w:space="0" w:color="auto"/>
        <w:right w:val="none" w:sz="0" w:space="0" w:color="auto"/>
      </w:divBdr>
    </w:div>
    <w:div w:id="965159967">
      <w:bodyDiv w:val="1"/>
      <w:marLeft w:val="0"/>
      <w:marRight w:val="0"/>
      <w:marTop w:val="0"/>
      <w:marBottom w:val="0"/>
      <w:divBdr>
        <w:top w:val="none" w:sz="0" w:space="0" w:color="auto"/>
        <w:left w:val="none" w:sz="0" w:space="0" w:color="auto"/>
        <w:bottom w:val="none" w:sz="0" w:space="0" w:color="auto"/>
        <w:right w:val="none" w:sz="0" w:space="0" w:color="auto"/>
      </w:divBdr>
    </w:div>
    <w:div w:id="978724394">
      <w:bodyDiv w:val="1"/>
      <w:marLeft w:val="0"/>
      <w:marRight w:val="0"/>
      <w:marTop w:val="0"/>
      <w:marBottom w:val="0"/>
      <w:divBdr>
        <w:top w:val="none" w:sz="0" w:space="0" w:color="auto"/>
        <w:left w:val="none" w:sz="0" w:space="0" w:color="auto"/>
        <w:bottom w:val="none" w:sz="0" w:space="0" w:color="auto"/>
        <w:right w:val="none" w:sz="0" w:space="0" w:color="auto"/>
      </w:divBdr>
    </w:div>
    <w:div w:id="983509234">
      <w:bodyDiv w:val="1"/>
      <w:marLeft w:val="0"/>
      <w:marRight w:val="0"/>
      <w:marTop w:val="0"/>
      <w:marBottom w:val="0"/>
      <w:divBdr>
        <w:top w:val="none" w:sz="0" w:space="0" w:color="auto"/>
        <w:left w:val="none" w:sz="0" w:space="0" w:color="auto"/>
        <w:bottom w:val="none" w:sz="0" w:space="0" w:color="auto"/>
        <w:right w:val="none" w:sz="0" w:space="0" w:color="auto"/>
      </w:divBdr>
    </w:div>
    <w:div w:id="1030032477">
      <w:bodyDiv w:val="1"/>
      <w:marLeft w:val="0"/>
      <w:marRight w:val="0"/>
      <w:marTop w:val="0"/>
      <w:marBottom w:val="0"/>
      <w:divBdr>
        <w:top w:val="none" w:sz="0" w:space="0" w:color="auto"/>
        <w:left w:val="none" w:sz="0" w:space="0" w:color="auto"/>
        <w:bottom w:val="none" w:sz="0" w:space="0" w:color="auto"/>
        <w:right w:val="none" w:sz="0" w:space="0" w:color="auto"/>
      </w:divBdr>
    </w:div>
    <w:div w:id="1104686573">
      <w:bodyDiv w:val="1"/>
      <w:marLeft w:val="0"/>
      <w:marRight w:val="0"/>
      <w:marTop w:val="0"/>
      <w:marBottom w:val="0"/>
      <w:divBdr>
        <w:top w:val="none" w:sz="0" w:space="0" w:color="auto"/>
        <w:left w:val="none" w:sz="0" w:space="0" w:color="auto"/>
        <w:bottom w:val="none" w:sz="0" w:space="0" w:color="auto"/>
        <w:right w:val="none" w:sz="0" w:space="0" w:color="auto"/>
      </w:divBdr>
    </w:div>
    <w:div w:id="1127816594">
      <w:bodyDiv w:val="1"/>
      <w:marLeft w:val="0"/>
      <w:marRight w:val="0"/>
      <w:marTop w:val="0"/>
      <w:marBottom w:val="0"/>
      <w:divBdr>
        <w:top w:val="none" w:sz="0" w:space="0" w:color="auto"/>
        <w:left w:val="none" w:sz="0" w:space="0" w:color="auto"/>
        <w:bottom w:val="none" w:sz="0" w:space="0" w:color="auto"/>
        <w:right w:val="none" w:sz="0" w:space="0" w:color="auto"/>
      </w:divBdr>
    </w:div>
    <w:div w:id="1192184399">
      <w:bodyDiv w:val="1"/>
      <w:marLeft w:val="0"/>
      <w:marRight w:val="0"/>
      <w:marTop w:val="0"/>
      <w:marBottom w:val="0"/>
      <w:divBdr>
        <w:top w:val="none" w:sz="0" w:space="0" w:color="auto"/>
        <w:left w:val="none" w:sz="0" w:space="0" w:color="auto"/>
        <w:bottom w:val="none" w:sz="0" w:space="0" w:color="auto"/>
        <w:right w:val="none" w:sz="0" w:space="0" w:color="auto"/>
      </w:divBdr>
    </w:div>
    <w:div w:id="1193494943">
      <w:bodyDiv w:val="1"/>
      <w:marLeft w:val="0"/>
      <w:marRight w:val="0"/>
      <w:marTop w:val="0"/>
      <w:marBottom w:val="0"/>
      <w:divBdr>
        <w:top w:val="none" w:sz="0" w:space="0" w:color="auto"/>
        <w:left w:val="none" w:sz="0" w:space="0" w:color="auto"/>
        <w:bottom w:val="none" w:sz="0" w:space="0" w:color="auto"/>
        <w:right w:val="none" w:sz="0" w:space="0" w:color="auto"/>
      </w:divBdr>
    </w:div>
    <w:div w:id="1215777064">
      <w:bodyDiv w:val="1"/>
      <w:marLeft w:val="0"/>
      <w:marRight w:val="0"/>
      <w:marTop w:val="0"/>
      <w:marBottom w:val="0"/>
      <w:divBdr>
        <w:top w:val="none" w:sz="0" w:space="0" w:color="auto"/>
        <w:left w:val="none" w:sz="0" w:space="0" w:color="auto"/>
        <w:bottom w:val="none" w:sz="0" w:space="0" w:color="auto"/>
        <w:right w:val="none" w:sz="0" w:space="0" w:color="auto"/>
      </w:divBdr>
    </w:div>
    <w:div w:id="1234857014">
      <w:bodyDiv w:val="1"/>
      <w:marLeft w:val="0"/>
      <w:marRight w:val="0"/>
      <w:marTop w:val="0"/>
      <w:marBottom w:val="0"/>
      <w:divBdr>
        <w:top w:val="none" w:sz="0" w:space="0" w:color="auto"/>
        <w:left w:val="none" w:sz="0" w:space="0" w:color="auto"/>
        <w:bottom w:val="none" w:sz="0" w:space="0" w:color="auto"/>
        <w:right w:val="none" w:sz="0" w:space="0" w:color="auto"/>
      </w:divBdr>
    </w:div>
    <w:div w:id="1261984813">
      <w:bodyDiv w:val="1"/>
      <w:marLeft w:val="0"/>
      <w:marRight w:val="0"/>
      <w:marTop w:val="0"/>
      <w:marBottom w:val="0"/>
      <w:divBdr>
        <w:top w:val="none" w:sz="0" w:space="0" w:color="auto"/>
        <w:left w:val="none" w:sz="0" w:space="0" w:color="auto"/>
        <w:bottom w:val="none" w:sz="0" w:space="0" w:color="auto"/>
        <w:right w:val="none" w:sz="0" w:space="0" w:color="auto"/>
      </w:divBdr>
    </w:div>
    <w:div w:id="1264221574">
      <w:bodyDiv w:val="1"/>
      <w:marLeft w:val="0"/>
      <w:marRight w:val="0"/>
      <w:marTop w:val="0"/>
      <w:marBottom w:val="0"/>
      <w:divBdr>
        <w:top w:val="none" w:sz="0" w:space="0" w:color="auto"/>
        <w:left w:val="none" w:sz="0" w:space="0" w:color="auto"/>
        <w:bottom w:val="none" w:sz="0" w:space="0" w:color="auto"/>
        <w:right w:val="none" w:sz="0" w:space="0" w:color="auto"/>
      </w:divBdr>
    </w:div>
    <w:div w:id="1295527847">
      <w:bodyDiv w:val="1"/>
      <w:marLeft w:val="0"/>
      <w:marRight w:val="0"/>
      <w:marTop w:val="0"/>
      <w:marBottom w:val="0"/>
      <w:divBdr>
        <w:top w:val="none" w:sz="0" w:space="0" w:color="auto"/>
        <w:left w:val="none" w:sz="0" w:space="0" w:color="auto"/>
        <w:bottom w:val="none" w:sz="0" w:space="0" w:color="auto"/>
        <w:right w:val="none" w:sz="0" w:space="0" w:color="auto"/>
      </w:divBdr>
    </w:div>
    <w:div w:id="1383481254">
      <w:bodyDiv w:val="1"/>
      <w:marLeft w:val="0"/>
      <w:marRight w:val="0"/>
      <w:marTop w:val="0"/>
      <w:marBottom w:val="0"/>
      <w:divBdr>
        <w:top w:val="none" w:sz="0" w:space="0" w:color="auto"/>
        <w:left w:val="none" w:sz="0" w:space="0" w:color="auto"/>
        <w:bottom w:val="none" w:sz="0" w:space="0" w:color="auto"/>
        <w:right w:val="none" w:sz="0" w:space="0" w:color="auto"/>
      </w:divBdr>
    </w:div>
    <w:div w:id="1389375881">
      <w:bodyDiv w:val="1"/>
      <w:marLeft w:val="0"/>
      <w:marRight w:val="0"/>
      <w:marTop w:val="0"/>
      <w:marBottom w:val="0"/>
      <w:divBdr>
        <w:top w:val="none" w:sz="0" w:space="0" w:color="auto"/>
        <w:left w:val="none" w:sz="0" w:space="0" w:color="auto"/>
        <w:bottom w:val="none" w:sz="0" w:space="0" w:color="auto"/>
        <w:right w:val="none" w:sz="0" w:space="0" w:color="auto"/>
      </w:divBdr>
    </w:div>
    <w:div w:id="1390037917">
      <w:bodyDiv w:val="1"/>
      <w:marLeft w:val="0"/>
      <w:marRight w:val="0"/>
      <w:marTop w:val="0"/>
      <w:marBottom w:val="0"/>
      <w:divBdr>
        <w:top w:val="none" w:sz="0" w:space="0" w:color="auto"/>
        <w:left w:val="none" w:sz="0" w:space="0" w:color="auto"/>
        <w:bottom w:val="none" w:sz="0" w:space="0" w:color="auto"/>
        <w:right w:val="none" w:sz="0" w:space="0" w:color="auto"/>
      </w:divBdr>
    </w:div>
    <w:div w:id="1398046160">
      <w:bodyDiv w:val="1"/>
      <w:marLeft w:val="0"/>
      <w:marRight w:val="0"/>
      <w:marTop w:val="0"/>
      <w:marBottom w:val="0"/>
      <w:divBdr>
        <w:top w:val="none" w:sz="0" w:space="0" w:color="auto"/>
        <w:left w:val="none" w:sz="0" w:space="0" w:color="auto"/>
        <w:bottom w:val="none" w:sz="0" w:space="0" w:color="auto"/>
        <w:right w:val="none" w:sz="0" w:space="0" w:color="auto"/>
      </w:divBdr>
    </w:div>
    <w:div w:id="1462187463">
      <w:bodyDiv w:val="1"/>
      <w:marLeft w:val="0"/>
      <w:marRight w:val="0"/>
      <w:marTop w:val="0"/>
      <w:marBottom w:val="0"/>
      <w:divBdr>
        <w:top w:val="none" w:sz="0" w:space="0" w:color="auto"/>
        <w:left w:val="none" w:sz="0" w:space="0" w:color="auto"/>
        <w:bottom w:val="none" w:sz="0" w:space="0" w:color="auto"/>
        <w:right w:val="none" w:sz="0" w:space="0" w:color="auto"/>
      </w:divBdr>
    </w:div>
    <w:div w:id="1498109375">
      <w:bodyDiv w:val="1"/>
      <w:marLeft w:val="0"/>
      <w:marRight w:val="0"/>
      <w:marTop w:val="0"/>
      <w:marBottom w:val="0"/>
      <w:divBdr>
        <w:top w:val="none" w:sz="0" w:space="0" w:color="auto"/>
        <w:left w:val="none" w:sz="0" w:space="0" w:color="auto"/>
        <w:bottom w:val="none" w:sz="0" w:space="0" w:color="auto"/>
        <w:right w:val="none" w:sz="0" w:space="0" w:color="auto"/>
      </w:divBdr>
    </w:div>
    <w:div w:id="1541241420">
      <w:bodyDiv w:val="1"/>
      <w:marLeft w:val="0"/>
      <w:marRight w:val="0"/>
      <w:marTop w:val="0"/>
      <w:marBottom w:val="0"/>
      <w:divBdr>
        <w:top w:val="none" w:sz="0" w:space="0" w:color="auto"/>
        <w:left w:val="none" w:sz="0" w:space="0" w:color="auto"/>
        <w:bottom w:val="none" w:sz="0" w:space="0" w:color="auto"/>
        <w:right w:val="none" w:sz="0" w:space="0" w:color="auto"/>
      </w:divBdr>
    </w:div>
    <w:div w:id="1575123032">
      <w:bodyDiv w:val="1"/>
      <w:marLeft w:val="0"/>
      <w:marRight w:val="0"/>
      <w:marTop w:val="0"/>
      <w:marBottom w:val="0"/>
      <w:divBdr>
        <w:top w:val="none" w:sz="0" w:space="0" w:color="auto"/>
        <w:left w:val="none" w:sz="0" w:space="0" w:color="auto"/>
        <w:bottom w:val="none" w:sz="0" w:space="0" w:color="auto"/>
        <w:right w:val="none" w:sz="0" w:space="0" w:color="auto"/>
      </w:divBdr>
    </w:div>
    <w:div w:id="1582251067">
      <w:bodyDiv w:val="1"/>
      <w:marLeft w:val="0"/>
      <w:marRight w:val="0"/>
      <w:marTop w:val="0"/>
      <w:marBottom w:val="0"/>
      <w:divBdr>
        <w:top w:val="none" w:sz="0" w:space="0" w:color="auto"/>
        <w:left w:val="none" w:sz="0" w:space="0" w:color="auto"/>
        <w:bottom w:val="none" w:sz="0" w:space="0" w:color="auto"/>
        <w:right w:val="none" w:sz="0" w:space="0" w:color="auto"/>
      </w:divBdr>
    </w:div>
    <w:div w:id="1612934379">
      <w:bodyDiv w:val="1"/>
      <w:marLeft w:val="0"/>
      <w:marRight w:val="0"/>
      <w:marTop w:val="0"/>
      <w:marBottom w:val="0"/>
      <w:divBdr>
        <w:top w:val="none" w:sz="0" w:space="0" w:color="auto"/>
        <w:left w:val="none" w:sz="0" w:space="0" w:color="auto"/>
        <w:bottom w:val="none" w:sz="0" w:space="0" w:color="auto"/>
        <w:right w:val="none" w:sz="0" w:space="0" w:color="auto"/>
      </w:divBdr>
    </w:div>
    <w:div w:id="1625500691">
      <w:bodyDiv w:val="1"/>
      <w:marLeft w:val="0"/>
      <w:marRight w:val="0"/>
      <w:marTop w:val="0"/>
      <w:marBottom w:val="0"/>
      <w:divBdr>
        <w:top w:val="none" w:sz="0" w:space="0" w:color="auto"/>
        <w:left w:val="none" w:sz="0" w:space="0" w:color="auto"/>
        <w:bottom w:val="none" w:sz="0" w:space="0" w:color="auto"/>
        <w:right w:val="none" w:sz="0" w:space="0" w:color="auto"/>
      </w:divBdr>
    </w:div>
    <w:div w:id="1642231887">
      <w:bodyDiv w:val="1"/>
      <w:marLeft w:val="0"/>
      <w:marRight w:val="0"/>
      <w:marTop w:val="0"/>
      <w:marBottom w:val="0"/>
      <w:divBdr>
        <w:top w:val="none" w:sz="0" w:space="0" w:color="auto"/>
        <w:left w:val="none" w:sz="0" w:space="0" w:color="auto"/>
        <w:bottom w:val="none" w:sz="0" w:space="0" w:color="auto"/>
        <w:right w:val="none" w:sz="0" w:space="0" w:color="auto"/>
      </w:divBdr>
    </w:div>
    <w:div w:id="1729379887">
      <w:bodyDiv w:val="1"/>
      <w:marLeft w:val="0"/>
      <w:marRight w:val="0"/>
      <w:marTop w:val="0"/>
      <w:marBottom w:val="0"/>
      <w:divBdr>
        <w:top w:val="none" w:sz="0" w:space="0" w:color="auto"/>
        <w:left w:val="none" w:sz="0" w:space="0" w:color="auto"/>
        <w:bottom w:val="none" w:sz="0" w:space="0" w:color="auto"/>
        <w:right w:val="none" w:sz="0" w:space="0" w:color="auto"/>
      </w:divBdr>
    </w:div>
    <w:div w:id="1729724164">
      <w:bodyDiv w:val="1"/>
      <w:marLeft w:val="0"/>
      <w:marRight w:val="0"/>
      <w:marTop w:val="0"/>
      <w:marBottom w:val="0"/>
      <w:divBdr>
        <w:top w:val="none" w:sz="0" w:space="0" w:color="auto"/>
        <w:left w:val="none" w:sz="0" w:space="0" w:color="auto"/>
        <w:bottom w:val="none" w:sz="0" w:space="0" w:color="auto"/>
        <w:right w:val="none" w:sz="0" w:space="0" w:color="auto"/>
      </w:divBdr>
    </w:div>
    <w:div w:id="1739402934">
      <w:bodyDiv w:val="1"/>
      <w:marLeft w:val="0"/>
      <w:marRight w:val="0"/>
      <w:marTop w:val="0"/>
      <w:marBottom w:val="0"/>
      <w:divBdr>
        <w:top w:val="none" w:sz="0" w:space="0" w:color="auto"/>
        <w:left w:val="none" w:sz="0" w:space="0" w:color="auto"/>
        <w:bottom w:val="none" w:sz="0" w:space="0" w:color="auto"/>
        <w:right w:val="none" w:sz="0" w:space="0" w:color="auto"/>
      </w:divBdr>
    </w:div>
    <w:div w:id="1779442692">
      <w:bodyDiv w:val="1"/>
      <w:marLeft w:val="0"/>
      <w:marRight w:val="0"/>
      <w:marTop w:val="0"/>
      <w:marBottom w:val="0"/>
      <w:divBdr>
        <w:top w:val="none" w:sz="0" w:space="0" w:color="auto"/>
        <w:left w:val="none" w:sz="0" w:space="0" w:color="auto"/>
        <w:bottom w:val="none" w:sz="0" w:space="0" w:color="auto"/>
        <w:right w:val="none" w:sz="0" w:space="0" w:color="auto"/>
      </w:divBdr>
    </w:div>
    <w:div w:id="1821455924">
      <w:bodyDiv w:val="1"/>
      <w:marLeft w:val="0"/>
      <w:marRight w:val="0"/>
      <w:marTop w:val="0"/>
      <w:marBottom w:val="0"/>
      <w:divBdr>
        <w:top w:val="none" w:sz="0" w:space="0" w:color="auto"/>
        <w:left w:val="none" w:sz="0" w:space="0" w:color="auto"/>
        <w:bottom w:val="none" w:sz="0" w:space="0" w:color="auto"/>
        <w:right w:val="none" w:sz="0" w:space="0" w:color="auto"/>
      </w:divBdr>
    </w:div>
    <w:div w:id="1850169491">
      <w:bodyDiv w:val="1"/>
      <w:marLeft w:val="0"/>
      <w:marRight w:val="0"/>
      <w:marTop w:val="0"/>
      <w:marBottom w:val="0"/>
      <w:divBdr>
        <w:top w:val="none" w:sz="0" w:space="0" w:color="auto"/>
        <w:left w:val="none" w:sz="0" w:space="0" w:color="auto"/>
        <w:bottom w:val="none" w:sz="0" w:space="0" w:color="auto"/>
        <w:right w:val="none" w:sz="0" w:space="0" w:color="auto"/>
      </w:divBdr>
    </w:div>
    <w:div w:id="1904371689">
      <w:bodyDiv w:val="1"/>
      <w:marLeft w:val="0"/>
      <w:marRight w:val="0"/>
      <w:marTop w:val="0"/>
      <w:marBottom w:val="0"/>
      <w:divBdr>
        <w:top w:val="none" w:sz="0" w:space="0" w:color="auto"/>
        <w:left w:val="none" w:sz="0" w:space="0" w:color="auto"/>
        <w:bottom w:val="none" w:sz="0" w:space="0" w:color="auto"/>
        <w:right w:val="none" w:sz="0" w:space="0" w:color="auto"/>
      </w:divBdr>
    </w:div>
    <w:div w:id="1965233197">
      <w:bodyDiv w:val="1"/>
      <w:marLeft w:val="0"/>
      <w:marRight w:val="0"/>
      <w:marTop w:val="0"/>
      <w:marBottom w:val="0"/>
      <w:divBdr>
        <w:top w:val="none" w:sz="0" w:space="0" w:color="auto"/>
        <w:left w:val="none" w:sz="0" w:space="0" w:color="auto"/>
        <w:bottom w:val="none" w:sz="0" w:space="0" w:color="auto"/>
        <w:right w:val="none" w:sz="0" w:space="0" w:color="auto"/>
      </w:divBdr>
    </w:div>
    <w:div w:id="1967735708">
      <w:bodyDiv w:val="1"/>
      <w:marLeft w:val="0"/>
      <w:marRight w:val="0"/>
      <w:marTop w:val="0"/>
      <w:marBottom w:val="0"/>
      <w:divBdr>
        <w:top w:val="none" w:sz="0" w:space="0" w:color="auto"/>
        <w:left w:val="none" w:sz="0" w:space="0" w:color="auto"/>
        <w:bottom w:val="none" w:sz="0" w:space="0" w:color="auto"/>
        <w:right w:val="none" w:sz="0" w:space="0" w:color="auto"/>
      </w:divBdr>
    </w:div>
    <w:div w:id="1970360913">
      <w:bodyDiv w:val="1"/>
      <w:marLeft w:val="0"/>
      <w:marRight w:val="0"/>
      <w:marTop w:val="0"/>
      <w:marBottom w:val="0"/>
      <w:divBdr>
        <w:top w:val="none" w:sz="0" w:space="0" w:color="auto"/>
        <w:left w:val="none" w:sz="0" w:space="0" w:color="auto"/>
        <w:bottom w:val="none" w:sz="0" w:space="0" w:color="auto"/>
        <w:right w:val="none" w:sz="0" w:space="0" w:color="auto"/>
      </w:divBdr>
    </w:div>
    <w:div w:id="1978023014">
      <w:bodyDiv w:val="1"/>
      <w:marLeft w:val="0"/>
      <w:marRight w:val="0"/>
      <w:marTop w:val="0"/>
      <w:marBottom w:val="0"/>
      <w:divBdr>
        <w:top w:val="none" w:sz="0" w:space="0" w:color="auto"/>
        <w:left w:val="none" w:sz="0" w:space="0" w:color="auto"/>
        <w:bottom w:val="none" w:sz="0" w:space="0" w:color="auto"/>
        <w:right w:val="none" w:sz="0" w:space="0" w:color="auto"/>
      </w:divBdr>
    </w:div>
    <w:div w:id="2009479688">
      <w:bodyDiv w:val="1"/>
      <w:marLeft w:val="0"/>
      <w:marRight w:val="0"/>
      <w:marTop w:val="0"/>
      <w:marBottom w:val="0"/>
      <w:divBdr>
        <w:top w:val="none" w:sz="0" w:space="0" w:color="auto"/>
        <w:left w:val="none" w:sz="0" w:space="0" w:color="auto"/>
        <w:bottom w:val="none" w:sz="0" w:space="0" w:color="auto"/>
        <w:right w:val="none" w:sz="0" w:space="0" w:color="auto"/>
      </w:divBdr>
    </w:div>
    <w:div w:id="2009795424">
      <w:bodyDiv w:val="1"/>
      <w:marLeft w:val="0"/>
      <w:marRight w:val="0"/>
      <w:marTop w:val="0"/>
      <w:marBottom w:val="0"/>
      <w:divBdr>
        <w:top w:val="none" w:sz="0" w:space="0" w:color="auto"/>
        <w:left w:val="none" w:sz="0" w:space="0" w:color="auto"/>
        <w:bottom w:val="none" w:sz="0" w:space="0" w:color="auto"/>
        <w:right w:val="none" w:sz="0" w:space="0" w:color="auto"/>
      </w:divBdr>
      <w:divsChild>
        <w:div w:id="1017459789">
          <w:marLeft w:val="0"/>
          <w:marRight w:val="0"/>
          <w:marTop w:val="0"/>
          <w:marBottom w:val="0"/>
          <w:divBdr>
            <w:top w:val="none" w:sz="0" w:space="0" w:color="auto"/>
            <w:left w:val="none" w:sz="0" w:space="0" w:color="auto"/>
            <w:bottom w:val="none" w:sz="0" w:space="0" w:color="auto"/>
            <w:right w:val="none" w:sz="0" w:space="0" w:color="auto"/>
          </w:divBdr>
        </w:div>
      </w:divsChild>
    </w:div>
    <w:div w:id="2057314048">
      <w:bodyDiv w:val="1"/>
      <w:marLeft w:val="0"/>
      <w:marRight w:val="0"/>
      <w:marTop w:val="0"/>
      <w:marBottom w:val="0"/>
      <w:divBdr>
        <w:top w:val="none" w:sz="0" w:space="0" w:color="auto"/>
        <w:left w:val="none" w:sz="0" w:space="0" w:color="auto"/>
        <w:bottom w:val="none" w:sz="0" w:space="0" w:color="auto"/>
        <w:right w:val="none" w:sz="0" w:space="0" w:color="auto"/>
      </w:divBdr>
    </w:div>
    <w:div w:id="20662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4561</Words>
  <Characters>24631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Alessandra Fragoso</cp:lastModifiedBy>
  <cp:revision>2</cp:revision>
  <cp:lastPrinted>2014-09-18T13:37:00Z</cp:lastPrinted>
  <dcterms:created xsi:type="dcterms:W3CDTF">2024-03-05T03:29:00Z</dcterms:created>
  <dcterms:modified xsi:type="dcterms:W3CDTF">2024-03-05T03:29:00Z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881dc9-f7f2-41de-a334-ceff3dc15b31_Enabled">
    <vt:lpwstr>true</vt:lpwstr>
  </property>
  <property fmtid="{D5CDD505-2E9C-101B-9397-08002B2CF9AE}" pid="3" name="MSIP_Label_40881dc9-f7f2-41de-a334-ceff3dc15b31_SetDate">
    <vt:lpwstr>2023-05-11T10:04:09Z</vt:lpwstr>
  </property>
  <property fmtid="{D5CDD505-2E9C-101B-9397-08002B2CF9AE}" pid="4" name="MSIP_Label_40881dc9-f7f2-41de-a334-ceff3dc15b31_Method">
    <vt:lpwstr>Standard</vt:lpwstr>
  </property>
  <property fmtid="{D5CDD505-2E9C-101B-9397-08002B2CF9AE}" pid="5" name="MSIP_Label_40881dc9-f7f2-41de-a334-ceff3dc15b31_Name">
    <vt:lpwstr>40881dc9-f7f2-41de-a334-ceff3dc15b31</vt:lpwstr>
  </property>
  <property fmtid="{D5CDD505-2E9C-101B-9397-08002B2CF9AE}" pid="6" name="MSIP_Label_40881dc9-f7f2-41de-a334-ceff3dc15b31_SiteId">
    <vt:lpwstr>ea0c2907-38d2-4181-8750-b0b190b60443</vt:lpwstr>
  </property>
  <property fmtid="{D5CDD505-2E9C-101B-9397-08002B2CF9AE}" pid="7" name="MSIP_Label_40881dc9-f7f2-41de-a334-ceff3dc15b31_ActionId">
    <vt:lpwstr>ab3a5736-da8e-40c1-a7a0-ae843c6b50f8</vt:lpwstr>
  </property>
  <property fmtid="{D5CDD505-2E9C-101B-9397-08002B2CF9AE}" pid="8" name="MSIP_Label_40881dc9-f7f2-41de-a334-ceff3dc15b31_ContentBits">
    <vt:lpwstr>1</vt:lpwstr>
  </property>
</Properties>
</file>